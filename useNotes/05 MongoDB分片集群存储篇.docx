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3EA" w:rsidRPr="00B14C8C" w:rsidRDefault="002431CA" w:rsidP="0087078A">
      <w:pPr>
        <w:rPr>
          <w:rFonts w:asciiTheme="minorEastAsia" w:eastAsiaTheme="minorEastAsia" w:hAnsiTheme="minorEastAsia"/>
          <w:b/>
          <w:sz w:val="44"/>
          <w:szCs w:val="44"/>
        </w:rPr>
      </w:pPr>
      <w:r w:rsidRPr="00B14C8C">
        <w:rPr>
          <w:rFonts w:asciiTheme="minorEastAsia" w:eastAsiaTheme="minorEastAsia" w:hAnsiTheme="minorEastAsia" w:hint="eastAsia"/>
          <w:b/>
          <w:sz w:val="44"/>
          <w:szCs w:val="44"/>
        </w:rPr>
        <w:t>目录</w:t>
      </w:r>
    </w:p>
    <w:p w:rsidR="002132DF" w:rsidRDefault="009E6A3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 w:rsidRPr="00B14C8C">
        <w:rPr>
          <w:rFonts w:asciiTheme="minorEastAsia" w:eastAsiaTheme="minorEastAsia" w:hAnsiTheme="minorEastAsia"/>
        </w:rPr>
        <w:fldChar w:fldCharType="begin"/>
      </w:r>
      <w:r w:rsidR="00BA5F34" w:rsidRPr="00B14C8C">
        <w:rPr>
          <w:rFonts w:asciiTheme="minorEastAsia" w:eastAsiaTheme="minorEastAsia" w:hAnsiTheme="minorEastAsia"/>
        </w:rPr>
        <w:instrText xml:space="preserve"> TOC \o "1-4" \h \z \u </w:instrText>
      </w:r>
      <w:r w:rsidRPr="00B14C8C">
        <w:rPr>
          <w:rFonts w:asciiTheme="minorEastAsia" w:eastAsiaTheme="minorEastAsia" w:hAnsiTheme="minorEastAsia"/>
        </w:rPr>
        <w:fldChar w:fldCharType="separate"/>
      </w:r>
      <w:hyperlink w:anchor="_Toc32242670" w:history="1">
        <w:r w:rsidR="002132DF" w:rsidRPr="004861A1">
          <w:rPr>
            <w:rStyle w:val="a8"/>
            <w:rFonts w:asciiTheme="minorEastAsia" w:hAnsiTheme="minorEastAsia"/>
            <w:noProof/>
          </w:rPr>
          <w:t>1.</w:t>
        </w:r>
        <w:r w:rsidR="002132DF">
          <w:rPr>
            <w:rFonts w:asciiTheme="minorHAnsi" w:eastAsiaTheme="minorEastAsia" w:hAnsiTheme="minorHAnsi"/>
            <w:noProof/>
            <w:sz w:val="21"/>
          </w:rPr>
          <w:tab/>
        </w:r>
        <w:r w:rsidR="002132DF" w:rsidRPr="004861A1">
          <w:rPr>
            <w:rStyle w:val="a8"/>
            <w:rFonts w:asciiTheme="minorEastAsia" w:hAnsiTheme="minorEastAsia" w:hint="eastAsia"/>
            <w:noProof/>
          </w:rPr>
          <w:t>概述</w:t>
        </w:r>
        <w:r w:rsidR="002132DF">
          <w:rPr>
            <w:noProof/>
            <w:webHidden/>
          </w:rPr>
          <w:tab/>
        </w:r>
        <w:r w:rsidR="002132DF">
          <w:rPr>
            <w:noProof/>
            <w:webHidden/>
          </w:rPr>
          <w:fldChar w:fldCharType="begin"/>
        </w:r>
        <w:r w:rsidR="002132DF">
          <w:rPr>
            <w:noProof/>
            <w:webHidden/>
          </w:rPr>
          <w:instrText xml:space="preserve"> PAGEREF _Toc32242670 \h </w:instrText>
        </w:r>
        <w:r w:rsidR="002132DF">
          <w:rPr>
            <w:noProof/>
            <w:webHidden/>
          </w:rPr>
        </w:r>
        <w:r w:rsidR="002132DF">
          <w:rPr>
            <w:noProof/>
            <w:webHidden/>
          </w:rPr>
          <w:fldChar w:fldCharType="separate"/>
        </w:r>
        <w:r w:rsidR="002132DF">
          <w:rPr>
            <w:noProof/>
            <w:webHidden/>
          </w:rPr>
          <w:t>2</w:t>
        </w:r>
        <w:r w:rsidR="002132DF">
          <w:rPr>
            <w:noProof/>
            <w:webHidden/>
          </w:rPr>
          <w:fldChar w:fldCharType="end"/>
        </w:r>
      </w:hyperlink>
    </w:p>
    <w:p w:rsidR="002132DF" w:rsidRDefault="002132D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32242671" w:history="1">
        <w:r w:rsidRPr="004861A1">
          <w:rPr>
            <w:rStyle w:val="a8"/>
            <w:rFonts w:asciiTheme="minorEastAsia" w:hAnsiTheme="minorEastAsia"/>
            <w:noProof/>
          </w:rPr>
          <w:t>2.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搭建分片存储集群——初级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32DF" w:rsidRDefault="002132D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32242672" w:history="1">
        <w:r w:rsidRPr="004861A1">
          <w:rPr>
            <w:rStyle w:val="a8"/>
            <w:rFonts w:asciiTheme="minorEastAsia" w:hAnsiTheme="minorEastAsia"/>
            <w:noProof/>
          </w:rPr>
          <w:t>3.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搭建分片集群——高级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673" w:history="1">
        <w:r w:rsidRPr="004861A1">
          <w:rPr>
            <w:rStyle w:val="a8"/>
            <w:rFonts w:asciiTheme="minorEastAsia" w:hAnsiTheme="minorEastAsia"/>
            <w:noProof/>
          </w:rPr>
          <w:t>3.1</w:t>
        </w:r>
        <w:r w:rsidRPr="004861A1">
          <w:rPr>
            <w:rStyle w:val="a8"/>
            <w:rFonts w:asciiTheme="minorEastAsia" w:hAnsiTheme="minorEastAsia" w:hint="eastAsia"/>
            <w:noProof/>
          </w:rPr>
          <w:t>整体准备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674" w:history="1">
        <w:r w:rsidRPr="004861A1">
          <w:rPr>
            <w:rStyle w:val="a8"/>
            <w:rFonts w:asciiTheme="minorEastAsia" w:hAnsiTheme="minorEastAsia"/>
            <w:noProof/>
          </w:rPr>
          <w:t>3.2</w:t>
        </w:r>
        <w:r w:rsidRPr="004861A1">
          <w:rPr>
            <w:rStyle w:val="a8"/>
            <w:rFonts w:asciiTheme="minorEastAsia" w:hAnsiTheme="minorEastAsia" w:hint="eastAsia"/>
            <w:noProof/>
          </w:rPr>
          <w:t>启动并配置</w:t>
        </w:r>
        <w:r w:rsidRPr="004861A1">
          <w:rPr>
            <w:rStyle w:val="a8"/>
            <w:rFonts w:asciiTheme="minorEastAsia" w:hAnsiTheme="minorEastAsia"/>
            <w:noProof/>
          </w:rPr>
          <w:t>2</w:t>
        </w:r>
        <w:r w:rsidRPr="004861A1">
          <w:rPr>
            <w:rStyle w:val="a8"/>
            <w:rFonts w:asciiTheme="minorEastAsia" w:hAnsiTheme="minorEastAsia" w:hint="eastAsia"/>
            <w:noProof/>
          </w:rPr>
          <w:t>个分片副本集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675" w:history="1">
        <w:r w:rsidRPr="004861A1">
          <w:rPr>
            <w:rStyle w:val="a8"/>
            <w:rFonts w:asciiTheme="minorEastAsia" w:hAnsiTheme="minorEastAsia"/>
            <w:noProof/>
          </w:rPr>
          <w:t>3.2.1</w:t>
        </w:r>
        <w:r w:rsidRPr="004861A1">
          <w:rPr>
            <w:rStyle w:val="a8"/>
            <w:rFonts w:asciiTheme="minorEastAsia" w:hAnsiTheme="minorEastAsia" w:hint="eastAsia"/>
            <w:noProof/>
          </w:rPr>
          <w:t>配置第</w:t>
        </w:r>
        <w:r w:rsidRPr="004861A1">
          <w:rPr>
            <w:rStyle w:val="a8"/>
            <w:rFonts w:asciiTheme="minorEastAsia" w:hAnsiTheme="minorEastAsia"/>
            <w:noProof/>
          </w:rPr>
          <w:t>1</w:t>
        </w:r>
        <w:r w:rsidRPr="004861A1">
          <w:rPr>
            <w:rStyle w:val="a8"/>
            <w:rFonts w:asciiTheme="minorEastAsia" w:hAnsiTheme="minorEastAsia" w:hint="eastAsia"/>
            <w:noProof/>
          </w:rPr>
          <w:t>个分片副本集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676" w:history="1">
        <w:r w:rsidRPr="004861A1">
          <w:rPr>
            <w:rStyle w:val="a8"/>
            <w:rFonts w:asciiTheme="minorEastAsia" w:hAnsiTheme="minorEastAsia"/>
            <w:noProof/>
          </w:rPr>
          <w:t>3.2.2</w:t>
        </w:r>
        <w:r w:rsidRPr="004861A1">
          <w:rPr>
            <w:rStyle w:val="a8"/>
            <w:rFonts w:asciiTheme="minorEastAsia" w:hAnsiTheme="minorEastAsia" w:hint="eastAsia"/>
            <w:noProof/>
          </w:rPr>
          <w:t>配置第</w:t>
        </w:r>
        <w:r w:rsidRPr="004861A1">
          <w:rPr>
            <w:rStyle w:val="a8"/>
            <w:rFonts w:asciiTheme="minorEastAsia" w:hAnsiTheme="minorEastAsia"/>
            <w:noProof/>
          </w:rPr>
          <w:t>2</w:t>
        </w:r>
        <w:r w:rsidRPr="004861A1">
          <w:rPr>
            <w:rStyle w:val="a8"/>
            <w:rFonts w:asciiTheme="minorEastAsia" w:hAnsiTheme="minorEastAsia" w:hint="eastAsia"/>
            <w:noProof/>
          </w:rPr>
          <w:t>个分片副本集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677" w:history="1">
        <w:r w:rsidRPr="004861A1">
          <w:rPr>
            <w:rStyle w:val="a8"/>
            <w:rFonts w:asciiTheme="minorEastAsia" w:hAnsiTheme="minorEastAsia"/>
            <w:noProof/>
          </w:rPr>
          <w:t>3.3</w:t>
        </w:r>
        <w:r w:rsidRPr="004861A1">
          <w:rPr>
            <w:rStyle w:val="a8"/>
            <w:rFonts w:asciiTheme="minorEastAsia" w:hAnsiTheme="minorEastAsia" w:hint="eastAsia"/>
            <w:noProof/>
          </w:rPr>
          <w:t>启动并配置配置结点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678" w:history="1">
        <w:r w:rsidRPr="004861A1">
          <w:rPr>
            <w:rStyle w:val="a8"/>
            <w:rFonts w:asciiTheme="minorEastAsia" w:hAnsiTheme="minorEastAsia"/>
            <w:noProof/>
          </w:rPr>
          <w:t>3.4</w:t>
        </w:r>
        <w:r w:rsidRPr="004861A1">
          <w:rPr>
            <w:rStyle w:val="a8"/>
            <w:rFonts w:asciiTheme="minorEastAsia" w:hAnsiTheme="minorEastAsia" w:hint="eastAsia"/>
            <w:noProof/>
          </w:rPr>
          <w:t>启动并配置</w:t>
        </w:r>
        <w:r w:rsidRPr="004861A1">
          <w:rPr>
            <w:rStyle w:val="a8"/>
            <w:rFonts w:asciiTheme="minorEastAsia" w:hAnsiTheme="minorEastAsia"/>
            <w:noProof/>
          </w:rPr>
          <w:t>mongos</w:t>
        </w:r>
        <w:r w:rsidRPr="004861A1">
          <w:rPr>
            <w:rStyle w:val="a8"/>
            <w:rFonts w:asciiTheme="minorEastAsia" w:hAnsiTheme="minorEastAsia" w:hint="eastAsia"/>
            <w:noProof/>
          </w:rPr>
          <w:t>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679" w:history="1">
        <w:r w:rsidRPr="004861A1">
          <w:rPr>
            <w:rStyle w:val="a8"/>
            <w:rFonts w:asciiTheme="minorEastAsia" w:hAnsiTheme="minorEastAsia"/>
            <w:noProof/>
          </w:rPr>
          <w:t>3.5</w:t>
        </w:r>
        <w:r w:rsidRPr="004861A1">
          <w:rPr>
            <w:rStyle w:val="a8"/>
            <w:rFonts w:asciiTheme="minorEastAsia" w:hAnsiTheme="minorEastAsia" w:hint="eastAsia"/>
            <w:noProof/>
          </w:rPr>
          <w:t>指定片键、测试分片效果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680" w:history="1">
        <w:r w:rsidRPr="004861A1">
          <w:rPr>
            <w:rStyle w:val="a8"/>
            <w:rFonts w:asciiTheme="minorEastAsia" w:hAnsiTheme="minorEastAsia"/>
            <w:noProof/>
          </w:rPr>
          <w:t>3.6</w:t>
        </w:r>
        <w:r w:rsidRPr="004861A1">
          <w:rPr>
            <w:rStyle w:val="a8"/>
            <w:rFonts w:asciiTheme="minorEastAsia" w:hAnsiTheme="minorEastAsia" w:hint="eastAsia"/>
            <w:noProof/>
          </w:rPr>
          <w:t>动态添加一个分片副本集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681" w:history="1">
        <w:r w:rsidRPr="004861A1">
          <w:rPr>
            <w:rStyle w:val="a8"/>
            <w:rFonts w:asciiTheme="minorEastAsia" w:hAnsiTheme="minorEastAsia"/>
            <w:noProof/>
          </w:rPr>
          <w:t>3.6.1</w:t>
        </w:r>
        <w:r w:rsidRPr="004861A1">
          <w:rPr>
            <w:rStyle w:val="a8"/>
            <w:rFonts w:asciiTheme="minorEastAsia" w:hAnsiTheme="minorEastAsia" w:hint="eastAsia"/>
            <w:noProof/>
          </w:rPr>
          <w:t>准备要添加的分片副本集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682" w:history="1">
        <w:r w:rsidRPr="004861A1">
          <w:rPr>
            <w:rStyle w:val="a8"/>
            <w:rFonts w:asciiTheme="minorEastAsia" w:hAnsiTheme="minorEastAsia"/>
            <w:noProof/>
          </w:rPr>
          <w:t>3.6.2</w:t>
        </w:r>
        <w:r w:rsidRPr="004861A1">
          <w:rPr>
            <w:rStyle w:val="a8"/>
            <w:rFonts w:asciiTheme="minorEastAsia" w:hAnsiTheme="minorEastAsia" w:hint="eastAsia"/>
            <w:noProof/>
          </w:rPr>
          <w:t>添加分片到集群中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683" w:history="1">
        <w:r w:rsidRPr="004861A1">
          <w:rPr>
            <w:rStyle w:val="a8"/>
            <w:rFonts w:asciiTheme="minorEastAsia" w:hAnsiTheme="minorEastAsia"/>
            <w:noProof/>
          </w:rPr>
          <w:t>3.6.3</w:t>
        </w:r>
        <w:r w:rsidRPr="004861A1">
          <w:rPr>
            <w:rStyle w:val="a8"/>
            <w:rFonts w:asciiTheme="minorEastAsia" w:hAnsiTheme="minorEastAsia" w:hint="eastAsia"/>
            <w:noProof/>
          </w:rPr>
          <w:t>添加数据观察新分片上的数据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684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移动数据块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685" w:history="1">
        <w:r w:rsidRPr="004861A1">
          <w:rPr>
            <w:rStyle w:val="a8"/>
            <w:rFonts w:asciiTheme="minorEastAsia" w:hAnsiTheme="minorEastAsia"/>
            <w:noProof/>
          </w:rPr>
          <w:t>3.7</w:t>
        </w:r>
        <w:r w:rsidRPr="004861A1">
          <w:rPr>
            <w:rStyle w:val="a8"/>
            <w:rFonts w:asciiTheme="minorEastAsia" w:hAnsiTheme="minorEastAsia" w:hint="eastAsia"/>
            <w:noProof/>
          </w:rPr>
          <w:t>关于</w:t>
        </w:r>
        <w:r w:rsidRPr="004861A1">
          <w:rPr>
            <w:rStyle w:val="a8"/>
            <w:rFonts w:asciiTheme="minorEastAsia" w:hAnsiTheme="minorEastAsia"/>
            <w:noProof/>
          </w:rPr>
          <w:t>mongod</w:t>
        </w:r>
        <w:r w:rsidRPr="004861A1">
          <w:rPr>
            <w:rStyle w:val="a8"/>
            <w:rFonts w:asciiTheme="minorEastAsia" w:hAnsiTheme="minorEastAsia" w:hint="eastAsia"/>
            <w:noProof/>
          </w:rPr>
          <w:t>、</w:t>
        </w:r>
        <w:r w:rsidRPr="004861A1">
          <w:rPr>
            <w:rStyle w:val="a8"/>
            <w:rFonts w:asciiTheme="minorEastAsia" w:hAnsiTheme="minorEastAsia"/>
            <w:noProof/>
          </w:rPr>
          <w:t>mongos</w:t>
        </w:r>
        <w:r w:rsidRPr="004861A1">
          <w:rPr>
            <w:rStyle w:val="a8"/>
            <w:rFonts w:asciiTheme="minorEastAsia" w:hAnsiTheme="minorEastAsia" w:hint="eastAsia"/>
            <w:noProof/>
          </w:rPr>
          <w:t>结点配置建议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686" w:history="1">
        <w:r w:rsidRPr="004861A1">
          <w:rPr>
            <w:rStyle w:val="a8"/>
            <w:rFonts w:asciiTheme="minorEastAsia" w:hAnsiTheme="minorEastAsia"/>
            <w:noProof/>
          </w:rPr>
          <w:t>3.7.1mongos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687" w:history="1">
        <w:r w:rsidRPr="004861A1">
          <w:rPr>
            <w:rStyle w:val="a8"/>
            <w:rFonts w:asciiTheme="minorEastAsia" w:hAnsiTheme="minorEastAsia"/>
            <w:noProof/>
          </w:rPr>
          <w:t>3.7.2mongod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688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作为数据存储</w:t>
        </w:r>
        <w:r w:rsidRPr="004861A1">
          <w:rPr>
            <w:rStyle w:val="a8"/>
            <w:rFonts w:asciiTheme="minorEastAsia" w:hAnsiTheme="minorEastAsia"/>
            <w:noProof/>
          </w:rPr>
          <w:t>shards</w:t>
        </w:r>
        <w:r w:rsidRPr="004861A1">
          <w:rPr>
            <w:rStyle w:val="a8"/>
            <w:rFonts w:asciiTheme="minorEastAsia" w:hAnsiTheme="minorEastAsia" w:hint="eastAsia"/>
            <w:noProof/>
          </w:rPr>
          <w:t>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689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作为配置服务</w:t>
        </w:r>
        <w:r w:rsidRPr="004861A1">
          <w:rPr>
            <w:rStyle w:val="a8"/>
            <w:rFonts w:asciiTheme="minorEastAsia" w:hAnsiTheme="minorEastAsia"/>
            <w:noProof/>
          </w:rPr>
          <w:t>config server</w:t>
        </w:r>
        <w:r w:rsidRPr="004861A1">
          <w:rPr>
            <w:rStyle w:val="a8"/>
            <w:rFonts w:asciiTheme="minorEastAsia" w:hAnsiTheme="minorEastAsia" w:hint="eastAsia"/>
            <w:noProof/>
          </w:rPr>
          <w:t>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32DF" w:rsidRDefault="002132D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32242690" w:history="1">
        <w:r w:rsidRPr="004861A1">
          <w:rPr>
            <w:rStyle w:val="a8"/>
            <w:rFonts w:asciiTheme="minorEastAsia" w:hAnsiTheme="minorEastAsia"/>
            <w:noProof/>
          </w:rPr>
          <w:t>4.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聊几个</w:t>
        </w:r>
        <w:r w:rsidRPr="004861A1">
          <w:rPr>
            <w:rStyle w:val="a8"/>
            <w:rFonts w:asciiTheme="minorEastAsia" w:hAnsiTheme="minorEastAsia"/>
            <w:noProof/>
          </w:rPr>
          <w:t>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691" w:history="1">
        <w:r w:rsidRPr="004861A1">
          <w:rPr>
            <w:rStyle w:val="a8"/>
            <w:rFonts w:asciiTheme="minorEastAsia" w:hAnsiTheme="minorEastAsia"/>
            <w:noProof/>
          </w:rPr>
          <w:t>4.1</w:t>
        </w:r>
        <w:r w:rsidRPr="004861A1">
          <w:rPr>
            <w:rStyle w:val="a8"/>
            <w:rFonts w:asciiTheme="minorEastAsia" w:hAnsiTheme="minorEastAsia" w:hint="eastAsia"/>
            <w:noProof/>
          </w:rPr>
          <w:t>如何优雅地删除分片结点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692" w:history="1">
        <w:r w:rsidRPr="004861A1">
          <w:rPr>
            <w:rStyle w:val="a8"/>
            <w:rFonts w:asciiTheme="minorEastAsia" w:hAnsiTheme="minorEastAsia"/>
            <w:noProof/>
          </w:rPr>
          <w:t>4.2</w:t>
        </w:r>
        <w:r w:rsidRPr="004861A1">
          <w:rPr>
            <w:rStyle w:val="a8"/>
            <w:rFonts w:asciiTheme="minorEastAsia" w:hAnsiTheme="minorEastAsia" w:hint="eastAsia"/>
            <w:noProof/>
          </w:rPr>
          <w:t>关于数据均衡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693" w:history="1">
        <w:r w:rsidRPr="004861A1">
          <w:rPr>
            <w:rStyle w:val="a8"/>
            <w:rFonts w:asciiTheme="minorEastAsia" w:hAnsiTheme="minorEastAsia"/>
            <w:noProof/>
          </w:rPr>
          <w:t>4.2.1</w:t>
        </w:r>
        <w:r w:rsidRPr="004861A1">
          <w:rPr>
            <w:rStyle w:val="a8"/>
            <w:rFonts w:asciiTheme="minorEastAsia" w:hAnsiTheme="minorEastAsia" w:hint="eastAsia"/>
            <w:noProof/>
          </w:rPr>
          <w:t>均衡器——自动均衡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694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启用关闭均衡器的一些场景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695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设置</w:t>
        </w:r>
        <w:r w:rsidRPr="004861A1">
          <w:rPr>
            <w:rStyle w:val="a8"/>
            <w:rFonts w:asciiTheme="minorEastAsia" w:hAnsiTheme="minorEastAsia"/>
            <w:noProof/>
          </w:rPr>
          <w:t>/</w:t>
        </w:r>
        <w:r w:rsidRPr="004861A1">
          <w:rPr>
            <w:rStyle w:val="a8"/>
            <w:rFonts w:asciiTheme="minorEastAsia" w:hAnsiTheme="minorEastAsia" w:hint="eastAsia"/>
            <w:noProof/>
          </w:rPr>
          <w:t>删除均衡器的时间窗口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696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禁用和开启均衡器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697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均衡规则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698" w:history="1">
        <w:r w:rsidRPr="004861A1">
          <w:rPr>
            <w:rStyle w:val="a8"/>
            <w:rFonts w:asciiTheme="minorEastAsia" w:hAnsiTheme="minorEastAsia"/>
            <w:noProof/>
          </w:rPr>
          <w:t>4.2.2</w:t>
        </w:r>
        <w:r w:rsidRPr="004861A1">
          <w:rPr>
            <w:rStyle w:val="a8"/>
            <w:rFonts w:asciiTheme="minorEastAsia" w:hAnsiTheme="minorEastAsia" w:hint="eastAsia"/>
            <w:noProof/>
          </w:rPr>
          <w:t>手动均衡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699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查看分片情况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700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查看</w:t>
        </w:r>
        <w:r w:rsidRPr="004861A1">
          <w:rPr>
            <w:rStyle w:val="a8"/>
            <w:rFonts w:asciiTheme="minorEastAsia" w:hAnsiTheme="minorEastAsia"/>
            <w:noProof/>
          </w:rPr>
          <w:t>chunk_id</w:t>
        </w:r>
        <w:r w:rsidRPr="004861A1">
          <w:rPr>
            <w:rStyle w:val="a8"/>
            <w:rFonts w:asciiTheme="minorEastAsia" w:hAnsiTheme="minorEastAsia" w:hint="eastAsia"/>
            <w:noProof/>
          </w:rPr>
          <w:t>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701" w:history="1">
        <w:r w:rsidRPr="004861A1">
          <w:rPr>
            <w:rStyle w:val="a8"/>
            <w:rFonts w:asciiTheme="minorEastAsia" w:hAnsiTheme="minorEastAsia"/>
            <w:noProof/>
          </w:rPr>
          <w:t>4.3</w:t>
        </w:r>
        <w:r w:rsidRPr="004861A1">
          <w:rPr>
            <w:rStyle w:val="a8"/>
            <w:rFonts w:asciiTheme="minorEastAsia" w:hAnsiTheme="minorEastAsia" w:hint="eastAsia"/>
            <w:noProof/>
          </w:rPr>
          <w:t>配置信息查看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702" w:history="1">
        <w:r w:rsidRPr="004861A1">
          <w:rPr>
            <w:rStyle w:val="a8"/>
            <w:rFonts w:asciiTheme="minorEastAsia" w:hAnsiTheme="minorEastAsia"/>
            <w:noProof/>
          </w:rPr>
          <w:t>4.4</w:t>
        </w:r>
        <w:r w:rsidRPr="004861A1">
          <w:rPr>
            <w:rStyle w:val="a8"/>
            <w:rFonts w:asciiTheme="minorEastAsia" w:hAnsiTheme="minorEastAsia" w:hint="eastAsia"/>
            <w:noProof/>
          </w:rPr>
          <w:t>关于均衡器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703" w:history="1">
        <w:r w:rsidRPr="004861A1">
          <w:rPr>
            <w:rStyle w:val="a8"/>
            <w:rFonts w:asciiTheme="minorEastAsia" w:hAnsiTheme="minorEastAsia"/>
            <w:noProof/>
          </w:rPr>
          <w:t>4.4.1</w:t>
        </w:r>
        <w:r w:rsidRPr="004861A1">
          <w:rPr>
            <w:rStyle w:val="a8"/>
            <w:rFonts w:asciiTheme="minorEastAsia" w:hAnsiTheme="minorEastAsia" w:hint="eastAsia"/>
            <w:noProof/>
          </w:rPr>
          <w:t>关闭均衡器、确认分片、指定片键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704" w:history="1">
        <w:r w:rsidRPr="004861A1">
          <w:rPr>
            <w:rStyle w:val="a8"/>
            <w:rFonts w:asciiTheme="minorEastAsia" w:hAnsiTheme="minorEastAsia"/>
            <w:noProof/>
          </w:rPr>
          <w:t>4.4.2</w:t>
        </w:r>
        <w:r w:rsidRPr="004861A1">
          <w:rPr>
            <w:rStyle w:val="a8"/>
            <w:rFonts w:asciiTheme="minorEastAsia" w:hAnsiTheme="minorEastAsia" w:hint="eastAsia"/>
            <w:noProof/>
          </w:rPr>
          <w:t>插入大量数据、查看分片情况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705" w:history="1">
        <w:r w:rsidRPr="004861A1">
          <w:rPr>
            <w:rStyle w:val="a8"/>
            <w:rFonts w:asciiTheme="minorEastAsia" w:hAnsiTheme="minorEastAsia"/>
            <w:noProof/>
          </w:rPr>
          <w:t>4.4.3</w:t>
        </w:r>
        <w:r w:rsidRPr="004861A1">
          <w:rPr>
            <w:rStyle w:val="a8"/>
            <w:rFonts w:asciiTheme="minorEastAsia" w:hAnsiTheme="minorEastAsia" w:hint="eastAsia"/>
            <w:noProof/>
          </w:rPr>
          <w:t>如果在添加结点、删除结点的时候关闭了均衡器会出现什么情况呢？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706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添加结点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707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删除结点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40"/>
        <w:tabs>
          <w:tab w:val="left" w:pos="1680"/>
          <w:tab w:val="right" w:leader="dot" w:pos="8296"/>
        </w:tabs>
        <w:ind w:left="1440"/>
        <w:rPr>
          <w:rFonts w:asciiTheme="minorHAnsi" w:eastAsiaTheme="minorEastAsia" w:hAnsiTheme="minorHAnsi"/>
          <w:noProof/>
          <w:sz w:val="21"/>
        </w:rPr>
      </w:pPr>
      <w:hyperlink w:anchor="_Toc32242708" w:history="1">
        <w:r w:rsidRPr="004861A1">
          <w:rPr>
            <w:rStyle w:val="a8"/>
            <w:rFonts w:ascii="Wingdings" w:hAnsi="Wingdings"/>
            <w:noProof/>
          </w:rPr>
          <w:t>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709" w:history="1">
        <w:r w:rsidRPr="004861A1">
          <w:rPr>
            <w:rStyle w:val="a8"/>
            <w:rFonts w:asciiTheme="minorEastAsia" w:hAnsiTheme="minorEastAsia"/>
            <w:noProof/>
          </w:rPr>
          <w:t>4.5</w:t>
        </w:r>
        <w:r w:rsidRPr="004861A1">
          <w:rPr>
            <w:rStyle w:val="a8"/>
            <w:rFonts w:asciiTheme="minorEastAsia" w:hAnsiTheme="minorEastAsia" w:hint="eastAsia"/>
            <w:noProof/>
          </w:rPr>
          <w:t>关于片键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710" w:history="1">
        <w:r w:rsidRPr="004861A1">
          <w:rPr>
            <w:rStyle w:val="a8"/>
            <w:rFonts w:asciiTheme="minorEastAsia" w:hAnsiTheme="minorEastAsia"/>
            <w:noProof/>
          </w:rPr>
          <w:t>4.5.1</w:t>
        </w:r>
        <w:r w:rsidRPr="004861A1">
          <w:rPr>
            <w:rStyle w:val="a8"/>
            <w:rFonts w:asciiTheme="minorEastAsia" w:hAnsiTheme="minorEastAsia" w:hint="eastAsia"/>
            <w:noProof/>
          </w:rPr>
          <w:t>片键不能修改（暂未测）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711" w:history="1">
        <w:r w:rsidRPr="004861A1">
          <w:rPr>
            <w:rStyle w:val="a8"/>
            <w:rFonts w:asciiTheme="minorEastAsia" w:hAnsiTheme="minorEastAsia"/>
            <w:noProof/>
          </w:rPr>
          <w:t>4.5.2</w:t>
        </w:r>
        <w:r w:rsidRPr="004861A1">
          <w:rPr>
            <w:rStyle w:val="a8"/>
            <w:rFonts w:asciiTheme="minorEastAsia" w:hAnsiTheme="minorEastAsia" w:hint="eastAsia"/>
            <w:noProof/>
          </w:rPr>
          <w:t>片键种类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32242712" w:history="1">
        <w:r w:rsidRPr="004861A1">
          <w:rPr>
            <w:rStyle w:val="a8"/>
            <w:rFonts w:asciiTheme="minorEastAsia" w:hAnsiTheme="minorEastAsia"/>
            <w:noProof/>
          </w:rPr>
          <w:t>4.5.3</w:t>
        </w:r>
        <w:r w:rsidRPr="004861A1">
          <w:rPr>
            <w:rStyle w:val="a8"/>
            <w:rFonts w:asciiTheme="minorEastAsia" w:hAnsiTheme="minorEastAsia" w:hint="eastAsia"/>
            <w:noProof/>
          </w:rPr>
          <w:t>片键选取建议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713" w:history="1">
        <w:r w:rsidRPr="004861A1">
          <w:rPr>
            <w:rStyle w:val="a8"/>
            <w:rFonts w:asciiTheme="minorEastAsia" w:hAnsiTheme="minorEastAsia"/>
            <w:noProof/>
          </w:rPr>
          <w:t>4.6</w:t>
        </w:r>
        <w:r w:rsidRPr="004861A1">
          <w:rPr>
            <w:rStyle w:val="a8"/>
            <w:rFonts w:asciiTheme="minorEastAsia" w:hAnsiTheme="minorEastAsia" w:hint="eastAsia"/>
            <w:noProof/>
          </w:rPr>
          <w:t>正在更新的文档所属的块正在被迁移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714" w:history="1">
        <w:r w:rsidRPr="004861A1">
          <w:rPr>
            <w:rStyle w:val="a8"/>
            <w:rFonts w:asciiTheme="minorEastAsia" w:hAnsiTheme="minorEastAsia"/>
            <w:noProof/>
          </w:rPr>
          <w:t>4.7</w:t>
        </w:r>
        <w:r w:rsidRPr="004861A1">
          <w:rPr>
            <w:rStyle w:val="a8"/>
            <w:rFonts w:asciiTheme="minorEastAsia" w:hAnsiTheme="minorEastAsia" w:hint="eastAsia"/>
            <w:noProof/>
          </w:rPr>
          <w:t>删除</w:t>
        </w:r>
        <w:r w:rsidRPr="004861A1">
          <w:rPr>
            <w:rStyle w:val="a8"/>
            <w:rFonts w:asciiTheme="minorEastAsia" w:hAnsiTheme="minorEastAsia"/>
            <w:noProof/>
          </w:rPr>
          <w:t>moveChunk</w:t>
        </w:r>
        <w:r w:rsidRPr="004861A1">
          <w:rPr>
            <w:rStyle w:val="a8"/>
            <w:rFonts w:asciiTheme="minorEastAsia" w:hAnsiTheme="minorEastAsia" w:hint="eastAsia"/>
            <w:noProof/>
          </w:rPr>
          <w:t>目录下的老数据安全吗？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715" w:history="1">
        <w:r w:rsidRPr="004861A1">
          <w:rPr>
            <w:rStyle w:val="a8"/>
            <w:rFonts w:asciiTheme="minorEastAsia" w:hAnsiTheme="minorEastAsia"/>
            <w:noProof/>
          </w:rPr>
          <w:t>4.8mongs</w:t>
        </w:r>
        <w:r w:rsidRPr="004861A1">
          <w:rPr>
            <w:rStyle w:val="a8"/>
            <w:rFonts w:asciiTheme="minorEastAsia" w:hAnsiTheme="minorEastAsia" w:hint="eastAsia"/>
            <w:noProof/>
          </w:rPr>
          <w:t>处理连接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716" w:history="1">
        <w:r w:rsidRPr="004861A1">
          <w:rPr>
            <w:rStyle w:val="a8"/>
            <w:rFonts w:asciiTheme="minorEastAsia" w:hAnsiTheme="minorEastAsia"/>
            <w:noProof/>
          </w:rPr>
          <w:t>4.9mongs</w:t>
        </w:r>
        <w:r w:rsidRPr="004861A1">
          <w:rPr>
            <w:rStyle w:val="a8"/>
            <w:rFonts w:asciiTheme="minorEastAsia" w:hAnsiTheme="minorEastAsia" w:hint="eastAsia"/>
            <w:noProof/>
          </w:rPr>
          <w:t>的配置服务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717" w:history="1">
        <w:r w:rsidRPr="004861A1">
          <w:rPr>
            <w:rStyle w:val="a8"/>
            <w:rFonts w:asciiTheme="minorEastAsia" w:hAnsiTheme="minorEastAsia"/>
            <w:noProof/>
          </w:rPr>
          <w:t>4.10mongd</w:t>
        </w:r>
        <w:r w:rsidRPr="004861A1">
          <w:rPr>
            <w:rStyle w:val="a8"/>
            <w:rFonts w:asciiTheme="minorEastAsia" w:hAnsiTheme="minorEastAsia" w:hint="eastAsia"/>
            <w:noProof/>
          </w:rPr>
          <w:t>启动选项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718" w:history="1">
        <w:r w:rsidRPr="004861A1">
          <w:rPr>
            <w:rStyle w:val="a8"/>
            <w:rFonts w:asciiTheme="minorEastAsia" w:hAnsiTheme="minorEastAsia"/>
            <w:noProof/>
          </w:rPr>
          <w:t>4.11</w:t>
        </w:r>
        <w:r w:rsidRPr="004861A1">
          <w:rPr>
            <w:rStyle w:val="a8"/>
            <w:rFonts w:asciiTheme="minorEastAsia" w:hAnsiTheme="minorEastAsia" w:hint="eastAsia"/>
            <w:noProof/>
          </w:rPr>
          <w:t>未分片的数据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719" w:history="1">
        <w:r w:rsidRPr="004861A1">
          <w:rPr>
            <w:rStyle w:val="a8"/>
            <w:rFonts w:asciiTheme="minorEastAsia" w:hAnsiTheme="minorEastAsia"/>
            <w:noProof/>
          </w:rPr>
          <w:t>4.12</w:t>
        </w:r>
        <w:r w:rsidRPr="004861A1">
          <w:rPr>
            <w:rStyle w:val="a8"/>
            <w:rFonts w:asciiTheme="minorEastAsia" w:hAnsiTheme="minorEastAsia" w:hint="eastAsia"/>
            <w:noProof/>
          </w:rPr>
          <w:t>先插入数据后进行分片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132DF" w:rsidRDefault="002132DF" w:rsidP="002132D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32242720" w:history="1">
        <w:r w:rsidRPr="004861A1">
          <w:rPr>
            <w:rStyle w:val="a8"/>
            <w:rFonts w:asciiTheme="minorEastAsia" w:hAnsiTheme="minorEastAsia"/>
            <w:noProof/>
          </w:rPr>
          <w:t>4.13</w:t>
        </w:r>
        <w:r w:rsidRPr="004861A1">
          <w:rPr>
            <w:rStyle w:val="a8"/>
            <w:rFonts w:asciiTheme="minorEastAsia" w:hAnsiTheme="minorEastAsia" w:hint="eastAsia"/>
            <w:noProof/>
          </w:rPr>
          <w:t>分片集群中的读写分离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132DF" w:rsidRDefault="002132D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32242721" w:history="1">
        <w:r w:rsidRPr="004861A1">
          <w:rPr>
            <w:rStyle w:val="a8"/>
            <w:rFonts w:asciiTheme="minorEastAsia" w:hAnsiTheme="minorEastAsia"/>
            <w:noProof/>
          </w:rPr>
          <w:t>5.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4861A1">
          <w:rPr>
            <w:rStyle w:val="a8"/>
            <w:rFonts w:asciiTheme="minorEastAsia" w:hAnsiTheme="minorEastAsia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_Toc32242721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15C68" w:rsidRPr="00B14C8C" w:rsidRDefault="009E6A3F" w:rsidP="0087078A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fldChar w:fldCharType="end"/>
      </w:r>
    </w:p>
    <w:p w:rsidR="002E48FC" w:rsidRPr="00B14C8C" w:rsidRDefault="002E48FC" w:rsidP="002E48FC">
      <w:pPr>
        <w:rPr>
          <w:rFonts w:asciiTheme="minorEastAsia" w:eastAsiaTheme="minorEastAsia" w:hAnsiTheme="minorEastAsia"/>
        </w:rPr>
      </w:pPr>
    </w:p>
    <w:p w:rsidR="002E48FC" w:rsidRPr="00B14C8C" w:rsidRDefault="002E48FC" w:rsidP="00863DE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jar cvfm </w:t>
      </w:r>
      <w:r w:rsidRPr="00B14C8C">
        <w:rPr>
          <w:rFonts w:asciiTheme="minorEastAsia" w:eastAsiaTheme="minorEastAsia" w:hAnsiTheme="minorEastAsia" w:hint="eastAsia"/>
          <w:b/>
          <w:color w:val="03DB65"/>
        </w:rPr>
        <w:t>MyWordCount</w:t>
      </w:r>
      <w:r w:rsidRPr="00B14C8C">
        <w:rPr>
          <w:rFonts w:asciiTheme="minorEastAsia" w:eastAsiaTheme="minorEastAsia" w:hAnsiTheme="minorEastAsia"/>
          <w:b/>
          <w:color w:val="03DB65"/>
        </w:rPr>
        <w:t>.jar manifest.</w:t>
      </w:r>
      <w:r w:rsidRPr="00B14C8C">
        <w:rPr>
          <w:rFonts w:asciiTheme="minorEastAsia" w:eastAsiaTheme="minorEastAsia" w:hAnsiTheme="minorEastAsia" w:hint="eastAsia"/>
          <w:b/>
          <w:color w:val="03DB65"/>
        </w:rPr>
        <w:t>data</w:t>
      </w:r>
      <w:r w:rsidRPr="00B14C8C">
        <w:rPr>
          <w:rFonts w:asciiTheme="minorEastAsia" w:eastAsiaTheme="minorEastAsia" w:hAnsiTheme="minorEastAsia"/>
          <w:b/>
          <w:color w:val="03DB65"/>
        </w:rPr>
        <w:t xml:space="preserve"> </w:t>
      </w:r>
      <w:r w:rsidRPr="00B14C8C">
        <w:rPr>
          <w:rFonts w:asciiTheme="minorEastAsia" w:eastAsiaTheme="minorEastAsia" w:hAnsiTheme="minorEastAsia" w:hint="eastAsia"/>
          <w:b/>
          <w:color w:val="03DB65"/>
        </w:rPr>
        <w:t>*</w:t>
      </w:r>
      <w:r w:rsidRPr="00B14C8C">
        <w:rPr>
          <w:rFonts w:asciiTheme="minorEastAsia" w:eastAsiaTheme="minorEastAsia" w:hAnsiTheme="minorEastAsia"/>
          <w:b/>
          <w:color w:val="03DB65"/>
        </w:rPr>
        <w:t>.class</w:t>
      </w:r>
    </w:p>
    <w:p w:rsidR="00015C68" w:rsidRPr="00B14C8C" w:rsidRDefault="00015C68" w:rsidP="0087078A">
      <w:pPr>
        <w:rPr>
          <w:rFonts w:asciiTheme="minorEastAsia" w:eastAsiaTheme="minorEastAsia" w:hAnsiTheme="minorEastAsia"/>
        </w:rPr>
      </w:pPr>
    </w:p>
    <w:p w:rsidR="002431CA" w:rsidRPr="00B14C8C" w:rsidRDefault="00717CE3" w:rsidP="00B46A90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</w:rPr>
      </w:pPr>
      <w:bookmarkStart w:id="1" w:name="_Toc32242670"/>
      <w:r w:rsidRPr="00B14C8C">
        <w:rPr>
          <w:rFonts w:asciiTheme="minorEastAsia" w:eastAsiaTheme="minorEastAsia" w:hAnsiTheme="minorEastAsia" w:hint="eastAsia"/>
        </w:rPr>
        <w:t>概述</w:t>
      </w:r>
      <w:bookmarkEnd w:id="1"/>
    </w:p>
    <w:p w:rsidR="00717CE3" w:rsidRPr="00B14C8C" w:rsidRDefault="003F63B8" w:rsidP="00F54461">
      <w:pPr>
        <w:ind w:left="36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分片方式存储从一定程度来讲解决了单击存储磁盘容量受限的问题</w:t>
      </w:r>
      <w:r w:rsidR="000F622F" w:rsidRPr="00B14C8C">
        <w:rPr>
          <w:rFonts w:asciiTheme="minorEastAsia" w:eastAsiaTheme="minorEastAsia" w:hAnsiTheme="minorEastAsia" w:hint="eastAsia"/>
        </w:rPr>
        <w:t>。</w:t>
      </w:r>
    </w:p>
    <w:p w:rsidR="00982290" w:rsidRPr="00B14C8C" w:rsidRDefault="00982290" w:rsidP="00F54461">
      <w:pPr>
        <w:ind w:left="36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在</w:t>
      </w:r>
      <w:r w:rsidRPr="00B14C8C">
        <w:rPr>
          <w:rFonts w:asciiTheme="minorEastAsia" w:eastAsiaTheme="minorEastAsia" w:hAnsiTheme="minorEastAsia"/>
        </w:rPr>
        <w:t>MongoDB</w:t>
      </w:r>
      <w:r w:rsidRPr="00B14C8C">
        <w:rPr>
          <w:rFonts w:asciiTheme="minorEastAsia" w:eastAsiaTheme="minorEastAsia" w:hAnsiTheme="minorEastAsia" w:hint="eastAsia"/>
        </w:rPr>
        <w:t>中分片方式中</w:t>
      </w:r>
      <w:r w:rsidR="006E7FD6" w:rsidRPr="00B14C8C">
        <w:rPr>
          <w:rFonts w:asciiTheme="minorEastAsia" w:eastAsiaTheme="minorEastAsia" w:hAnsiTheme="minorEastAsia" w:hint="eastAsia"/>
        </w:rPr>
        <w:t>，最基本的一个分片集群如下设计</w:t>
      </w:r>
      <w:r w:rsidRPr="00B14C8C">
        <w:rPr>
          <w:rFonts w:asciiTheme="minorEastAsia" w:eastAsiaTheme="minorEastAsia" w:hAnsiTheme="minorEastAsia" w:hint="eastAsia"/>
        </w:rPr>
        <w:t>：</w:t>
      </w:r>
    </w:p>
    <w:p w:rsidR="00982290" w:rsidRPr="00B14C8C" w:rsidRDefault="00F71B7B" w:rsidP="00C952A6">
      <w:pPr>
        <w:jc w:val="center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7886731E" wp14:editId="58FB4D5E">
            <wp:extent cx="3740728" cy="3532158"/>
            <wp:effectExtent l="19050" t="0" r="0" b="0"/>
            <wp:docPr id="7" name="图片 7" descr="H:\MongoDB的一些操作\图片\分片存储基本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MongoDB的一些操作\图片\分片存储基本模型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65" cy="353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2A6" w:rsidRPr="00B14C8C" w:rsidRDefault="00687E29" w:rsidP="00982290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ab/>
      </w:r>
      <w:r w:rsidR="002904FE" w:rsidRPr="00B14C8C">
        <w:rPr>
          <w:rFonts w:asciiTheme="minorEastAsia" w:eastAsiaTheme="minorEastAsia" w:hAnsiTheme="minorEastAsia" w:hint="eastAsia"/>
          <w:b/>
        </w:rPr>
        <w:t>client</w:t>
      </w:r>
      <w:r w:rsidR="002904FE" w:rsidRPr="00B14C8C">
        <w:rPr>
          <w:rFonts w:asciiTheme="minorEastAsia" w:eastAsiaTheme="minorEastAsia" w:hAnsiTheme="minorEastAsia" w:hint="eastAsia"/>
        </w:rPr>
        <w:t>：是我们访问MongoDB的客户端，无论你的MongoDB</w:t>
      </w:r>
      <w:r w:rsidR="005703F9" w:rsidRPr="00B14C8C">
        <w:rPr>
          <w:rFonts w:asciiTheme="minorEastAsia" w:eastAsiaTheme="minorEastAsia" w:hAnsiTheme="minorEastAsia" w:hint="eastAsia"/>
        </w:rPr>
        <w:t>集群如何设计，客户端是毫不关心的。</w:t>
      </w:r>
    </w:p>
    <w:p w:rsidR="00FD6F44" w:rsidRPr="00B14C8C" w:rsidRDefault="00FD6F44" w:rsidP="00982290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/>
          <w:b/>
        </w:rPr>
        <w:t>config</w:t>
      </w:r>
      <w:r w:rsidRPr="00B14C8C">
        <w:rPr>
          <w:rFonts w:asciiTheme="minorEastAsia" w:eastAsiaTheme="minorEastAsia" w:hAnsiTheme="minorEastAsia" w:hint="eastAsia"/>
        </w:rPr>
        <w:t>：</w:t>
      </w:r>
      <w:r w:rsidR="005703F9" w:rsidRPr="00B14C8C">
        <w:rPr>
          <w:rFonts w:asciiTheme="minorEastAsia" w:eastAsiaTheme="minorEastAsia" w:hAnsiTheme="minorEastAsia" w:hint="eastAsia"/>
        </w:rPr>
        <w:t>分片集群的配置服务器，保存集群的配置信息。</w:t>
      </w:r>
    </w:p>
    <w:p w:rsidR="00306209" w:rsidRPr="00B14C8C" w:rsidRDefault="002904FE" w:rsidP="0030620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306209" w:rsidRPr="00B14C8C">
        <w:rPr>
          <w:rFonts w:asciiTheme="minorEastAsia" w:eastAsiaTheme="minorEastAsia" w:hAnsiTheme="minorEastAsia"/>
          <w:b/>
        </w:rPr>
        <w:t>mongos</w:t>
      </w:r>
      <w:r w:rsidR="00306209" w:rsidRPr="00B14C8C">
        <w:rPr>
          <w:rFonts w:asciiTheme="minorEastAsia" w:eastAsiaTheme="minorEastAsia" w:hAnsiTheme="minorEastAsia" w:hint="eastAsia"/>
        </w:rPr>
        <w:t>：首先我们要了解</w:t>
      </w:r>
      <w:r w:rsidR="00306209" w:rsidRPr="00B14C8C">
        <w:rPr>
          <w:rFonts w:asciiTheme="minorEastAsia" w:eastAsiaTheme="minorEastAsia" w:hAnsiTheme="minorEastAsia"/>
        </w:rPr>
        <w:t>”</w:t>
      </w:r>
      <w:r w:rsidR="00306209" w:rsidRPr="00B14C8C">
        <w:rPr>
          <w:rFonts w:asciiTheme="minorEastAsia" w:eastAsiaTheme="minorEastAsia" w:hAnsiTheme="minorEastAsia" w:hint="eastAsia"/>
        </w:rPr>
        <w:t>片键</w:t>
      </w:r>
      <w:r w:rsidR="00306209" w:rsidRPr="00B14C8C">
        <w:rPr>
          <w:rFonts w:asciiTheme="minorEastAsia" w:eastAsiaTheme="minorEastAsia" w:hAnsiTheme="minorEastAsia"/>
        </w:rPr>
        <w:t>“</w:t>
      </w:r>
      <w:r w:rsidR="00306209" w:rsidRPr="00B14C8C">
        <w:rPr>
          <w:rFonts w:asciiTheme="minorEastAsia" w:eastAsiaTheme="minorEastAsia" w:hAnsiTheme="minorEastAsia" w:hint="eastAsia"/>
        </w:rPr>
        <w:t>的概念，也就是说拆分集合的依据是什么？按照什么键值进行拆分集合</w:t>
      </w:r>
      <w:r w:rsidR="00306209" w:rsidRPr="00B14C8C">
        <w:rPr>
          <w:rFonts w:asciiTheme="minorEastAsia" w:eastAsiaTheme="minorEastAsia" w:hAnsiTheme="minorEastAsia"/>
        </w:rPr>
        <w:t>.... </w:t>
      </w:r>
      <w:r w:rsidR="00306209" w:rsidRPr="00B14C8C">
        <w:rPr>
          <w:rFonts w:asciiTheme="minorEastAsia" w:eastAsiaTheme="minorEastAsia" w:hAnsiTheme="minorEastAsia" w:hint="eastAsia"/>
        </w:rPr>
        <w:t>好了，</w:t>
      </w:r>
      <w:r w:rsidR="00306209" w:rsidRPr="00B14C8C">
        <w:rPr>
          <w:rFonts w:asciiTheme="minorEastAsia" w:eastAsiaTheme="minorEastAsia" w:hAnsiTheme="minorEastAsia"/>
        </w:rPr>
        <w:t>mongos</w:t>
      </w:r>
      <w:r w:rsidR="00306209" w:rsidRPr="00B14C8C">
        <w:rPr>
          <w:rFonts w:asciiTheme="minorEastAsia" w:eastAsiaTheme="minorEastAsia" w:hAnsiTheme="minorEastAsia" w:hint="eastAsia"/>
        </w:rPr>
        <w:t>就是一个路由服务器，它会根据管理员设置的</w:t>
      </w:r>
      <w:r w:rsidR="00306209" w:rsidRPr="00B14C8C">
        <w:rPr>
          <w:rFonts w:asciiTheme="minorEastAsia" w:eastAsiaTheme="minorEastAsia" w:hAnsiTheme="minorEastAsia"/>
        </w:rPr>
        <w:t>“</w:t>
      </w:r>
      <w:r w:rsidR="00306209" w:rsidRPr="00B14C8C">
        <w:rPr>
          <w:rFonts w:asciiTheme="minorEastAsia" w:eastAsiaTheme="minorEastAsia" w:hAnsiTheme="minorEastAsia" w:hint="eastAsia"/>
        </w:rPr>
        <w:t>片键</w:t>
      </w:r>
      <w:r w:rsidR="00306209" w:rsidRPr="00B14C8C">
        <w:rPr>
          <w:rFonts w:asciiTheme="minorEastAsia" w:eastAsiaTheme="minorEastAsia" w:hAnsiTheme="minorEastAsia"/>
        </w:rPr>
        <w:t>”</w:t>
      </w:r>
      <w:r w:rsidR="00306209" w:rsidRPr="00B14C8C">
        <w:rPr>
          <w:rFonts w:asciiTheme="minorEastAsia" w:eastAsiaTheme="minorEastAsia" w:hAnsiTheme="minorEastAsia" w:hint="eastAsia"/>
        </w:rPr>
        <w:t>将数据分摊到自己管理的</w:t>
      </w:r>
      <w:r w:rsidR="00306209" w:rsidRPr="00B14C8C">
        <w:rPr>
          <w:rFonts w:asciiTheme="minorEastAsia" w:eastAsiaTheme="minorEastAsia" w:hAnsiTheme="minorEastAsia"/>
        </w:rPr>
        <w:t>mongod</w:t>
      </w:r>
      <w:r w:rsidR="00306209" w:rsidRPr="00B14C8C">
        <w:rPr>
          <w:rFonts w:asciiTheme="minorEastAsia" w:eastAsiaTheme="minorEastAsia" w:hAnsiTheme="minorEastAsia" w:hint="eastAsia"/>
        </w:rPr>
        <w:t>集群，数据和片的对应关系以及相应的配置信息保存在</w:t>
      </w:r>
      <w:r w:rsidR="00306209" w:rsidRPr="00B14C8C">
        <w:rPr>
          <w:rFonts w:asciiTheme="minorEastAsia" w:eastAsiaTheme="minorEastAsia" w:hAnsiTheme="minorEastAsia"/>
        </w:rPr>
        <w:t>"config</w:t>
      </w:r>
      <w:r w:rsidR="00306209" w:rsidRPr="00B14C8C">
        <w:rPr>
          <w:rFonts w:asciiTheme="minorEastAsia" w:eastAsiaTheme="minorEastAsia" w:hAnsiTheme="minorEastAsia" w:hint="eastAsia"/>
        </w:rPr>
        <w:t>服务器</w:t>
      </w:r>
      <w:r w:rsidR="00306209" w:rsidRPr="00B14C8C">
        <w:rPr>
          <w:rFonts w:asciiTheme="minorEastAsia" w:eastAsiaTheme="minorEastAsia" w:hAnsiTheme="minorEastAsia"/>
        </w:rPr>
        <w:t>"</w:t>
      </w:r>
      <w:r w:rsidR="00306209" w:rsidRPr="00B14C8C">
        <w:rPr>
          <w:rFonts w:asciiTheme="minorEastAsia" w:eastAsiaTheme="minorEastAsia" w:hAnsiTheme="minorEastAsia" w:hint="eastAsia"/>
        </w:rPr>
        <w:t>上。</w:t>
      </w:r>
      <w:r w:rsidR="00E62404" w:rsidRPr="00B14C8C">
        <w:rPr>
          <w:rFonts w:asciiTheme="minorEastAsia" w:eastAsiaTheme="minorEastAsia" w:hAnsiTheme="minorEastAsia" w:hint="eastAsia"/>
        </w:rPr>
        <w:t>（在</w:t>
      </w:r>
      <w:r w:rsidR="00E62404" w:rsidRPr="00B14C8C">
        <w:rPr>
          <w:rFonts w:asciiTheme="minorEastAsia" w:eastAsiaTheme="minorEastAsia" w:hAnsiTheme="minorEastAsia"/>
        </w:rPr>
        <w:t>mongos</w:t>
      </w:r>
      <w:r w:rsidR="00E62404" w:rsidRPr="00B14C8C">
        <w:rPr>
          <w:rFonts w:asciiTheme="minorEastAsia" w:eastAsiaTheme="minorEastAsia" w:hAnsiTheme="minorEastAsia" w:hint="eastAsia"/>
        </w:rPr>
        <w:t>启动的时候，规定</w:t>
      </w:r>
      <w:r w:rsidR="00E62404" w:rsidRPr="00B14C8C">
        <w:rPr>
          <w:rFonts w:asciiTheme="minorEastAsia" w:eastAsiaTheme="minorEastAsia" w:hAnsiTheme="minorEastAsia"/>
        </w:rPr>
        <w:t>config</w:t>
      </w:r>
      <w:r w:rsidR="00E62404" w:rsidRPr="00B14C8C">
        <w:rPr>
          <w:rFonts w:asciiTheme="minorEastAsia" w:eastAsiaTheme="minorEastAsia" w:hAnsiTheme="minorEastAsia" w:hint="eastAsia"/>
        </w:rPr>
        <w:t>的数量是</w:t>
      </w:r>
      <w:r w:rsidR="00E62404" w:rsidRPr="00B14C8C">
        <w:rPr>
          <w:rFonts w:asciiTheme="minorEastAsia" w:eastAsiaTheme="minorEastAsia" w:hAnsiTheme="minorEastAsia"/>
        </w:rPr>
        <w:t>1</w:t>
      </w:r>
      <w:r w:rsidR="00E62404" w:rsidRPr="00B14C8C">
        <w:rPr>
          <w:rFonts w:asciiTheme="minorEastAsia" w:eastAsiaTheme="minorEastAsia" w:hAnsiTheme="minorEastAsia" w:hint="eastAsia"/>
        </w:rPr>
        <w:t>个或者</w:t>
      </w:r>
      <w:r w:rsidR="00E62404" w:rsidRPr="00B14C8C">
        <w:rPr>
          <w:rFonts w:asciiTheme="minorEastAsia" w:eastAsiaTheme="minorEastAsia" w:hAnsiTheme="minorEastAsia"/>
        </w:rPr>
        <w:t>3</w:t>
      </w:r>
      <w:r w:rsidR="00E62404" w:rsidRPr="00B14C8C">
        <w:rPr>
          <w:rFonts w:asciiTheme="minorEastAsia" w:eastAsiaTheme="minorEastAsia" w:hAnsiTheme="minorEastAsia" w:hint="eastAsia"/>
        </w:rPr>
        <w:t>个就这样规定</w:t>
      </w:r>
      <w:r w:rsidR="00E62404" w:rsidRPr="00B14C8C">
        <w:rPr>
          <w:rFonts w:asciiTheme="minorEastAsia" w:eastAsiaTheme="minorEastAsia" w:hAnsiTheme="minorEastAsia"/>
          <w:noProof/>
        </w:rPr>
        <w:drawing>
          <wp:inline distT="0" distB="0" distL="0" distR="0" wp14:anchorId="3BD3F893" wp14:editId="4DF3E8AF">
            <wp:extent cx="1039949" cy="1039949"/>
            <wp:effectExtent l="19050" t="0" r="7801" b="0"/>
            <wp:docPr id="5" name="图片 1" descr="C:\Users\ADMINI~1\AppData\LocalLow\Baidu\BAIDUP~1\Account\COMMON~1\CUSTOM~1\2DA804~1\DA6633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Low\Baidu\BAIDUP~1\Account\COMMON~1\CUSTOM~1\2DA804~1\DA6633~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084" cy="104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404" w:rsidRPr="00B14C8C">
        <w:rPr>
          <w:rFonts w:asciiTheme="minorEastAsia" w:eastAsiaTheme="minorEastAsia" w:hAnsiTheme="minorEastAsia" w:hint="eastAsia"/>
        </w:rPr>
        <w:t>，爱用不用。）</w:t>
      </w:r>
    </w:p>
    <w:p w:rsidR="002904FE" w:rsidRPr="00B14C8C" w:rsidRDefault="00044220" w:rsidP="00982290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/>
          <w:b/>
        </w:rPr>
        <w:t>mongod</w:t>
      </w:r>
      <w:r w:rsidRPr="00B14C8C">
        <w:rPr>
          <w:rFonts w:asciiTheme="minorEastAsia" w:eastAsiaTheme="minorEastAsia" w:hAnsiTheme="minorEastAsia" w:hint="eastAsia"/>
        </w:rPr>
        <w:t>：</w:t>
      </w:r>
      <w:r w:rsidR="0052473C" w:rsidRPr="00B14C8C">
        <w:rPr>
          <w:rFonts w:asciiTheme="minorEastAsia" w:eastAsiaTheme="minorEastAsia" w:hAnsiTheme="minorEastAsia" w:hint="eastAsia"/>
        </w:rPr>
        <w:t>一个普通的</w:t>
      </w:r>
      <w:r w:rsidR="0052473C" w:rsidRPr="00B14C8C">
        <w:rPr>
          <w:rFonts w:asciiTheme="minorEastAsia" w:eastAsiaTheme="minorEastAsia" w:hAnsiTheme="minorEastAsia"/>
        </w:rPr>
        <w:t>MongoDB</w:t>
      </w:r>
      <w:r w:rsidR="0052473C" w:rsidRPr="00B14C8C">
        <w:rPr>
          <w:rFonts w:asciiTheme="minorEastAsia" w:eastAsiaTheme="minorEastAsia" w:hAnsiTheme="minorEastAsia" w:hint="eastAsia"/>
        </w:rPr>
        <w:t>数据库实例，如果不分片的话，直接连接</w:t>
      </w:r>
      <w:r w:rsidR="0052473C" w:rsidRPr="00B14C8C">
        <w:rPr>
          <w:rFonts w:asciiTheme="minorEastAsia" w:eastAsiaTheme="minorEastAsia" w:hAnsiTheme="minorEastAsia"/>
        </w:rPr>
        <w:t>mongod</w:t>
      </w:r>
      <w:r w:rsidR="0052473C" w:rsidRPr="00B14C8C">
        <w:rPr>
          <w:rFonts w:asciiTheme="minorEastAsia" w:eastAsiaTheme="minorEastAsia" w:hAnsiTheme="minorEastAsia" w:hint="eastAsia"/>
        </w:rPr>
        <w:t>即可。</w:t>
      </w:r>
    </w:p>
    <w:p w:rsidR="002431CA" w:rsidRPr="00B14C8C" w:rsidRDefault="00F3512D" w:rsidP="00B46A90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</w:rPr>
      </w:pPr>
      <w:bookmarkStart w:id="2" w:name="_Toc32242671"/>
      <w:r w:rsidRPr="00B14C8C">
        <w:rPr>
          <w:rFonts w:asciiTheme="minorEastAsia" w:eastAsiaTheme="minorEastAsia" w:hAnsiTheme="minorEastAsia" w:hint="eastAsia"/>
        </w:rPr>
        <w:t>搭建分片存储集群</w:t>
      </w:r>
      <w:r w:rsidR="00EC4A4E" w:rsidRPr="00B14C8C">
        <w:rPr>
          <w:rFonts w:asciiTheme="minorEastAsia" w:eastAsiaTheme="minorEastAsia" w:hAnsiTheme="minorEastAsia" w:hint="eastAsia"/>
        </w:rPr>
        <w:t>——初级</w:t>
      </w:r>
      <w:bookmarkEnd w:id="2"/>
    </w:p>
    <w:p w:rsidR="00446F6F" w:rsidRPr="00B14C8C" w:rsidRDefault="00AF130C" w:rsidP="00AF130C">
      <w:pPr>
        <w:ind w:left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我们搭建的集群模型就按照如下图：</w:t>
      </w:r>
    </w:p>
    <w:p w:rsidR="00AF130C" w:rsidRPr="00B14C8C" w:rsidRDefault="00F71B7B" w:rsidP="002C3946">
      <w:pPr>
        <w:jc w:val="center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21324DC7" wp14:editId="21DE9AB8">
            <wp:extent cx="5043197" cy="4762006"/>
            <wp:effectExtent l="19050" t="0" r="5053" b="0"/>
            <wp:docPr id="6" name="图片 6" descr="H:\MongoDB的一些操作\图片\分片存储基本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MongoDB的一些操作\图片\分片存储基本模型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12" cy="476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59" w:rsidRPr="00B14C8C" w:rsidRDefault="00966659" w:rsidP="0096665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ab/>
        <w:t>我们这次依然在一个机器使用多个端口来搭建这个集群，这里我们需要4个MongoDB结点，分别启动：</w:t>
      </w:r>
      <w:r w:rsidRPr="00B14C8C">
        <w:rPr>
          <w:rFonts w:asciiTheme="minorEastAsia" w:eastAsiaTheme="minorEastAsia" w:hAnsiTheme="minorEastAsia"/>
        </w:rPr>
        <w:t>config</w:t>
      </w:r>
      <w:r w:rsidRPr="00B14C8C">
        <w:rPr>
          <w:rFonts w:asciiTheme="minorEastAsia" w:eastAsiaTheme="minorEastAsia" w:hAnsiTheme="minorEastAsia" w:hint="eastAsia"/>
        </w:rPr>
        <w:t>、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、</w:t>
      </w:r>
      <w:r w:rsidRPr="00B14C8C">
        <w:rPr>
          <w:rFonts w:asciiTheme="minorEastAsia" w:eastAsiaTheme="minorEastAsia" w:hAnsiTheme="minorEastAsia"/>
        </w:rPr>
        <w:t>mongod-1</w:t>
      </w:r>
      <w:r w:rsidRPr="00B14C8C">
        <w:rPr>
          <w:rFonts w:asciiTheme="minorEastAsia" w:eastAsiaTheme="minorEastAsia" w:hAnsiTheme="minorEastAsia" w:hint="eastAsia"/>
        </w:rPr>
        <w:t>、</w:t>
      </w:r>
      <w:r w:rsidRPr="00B14C8C">
        <w:rPr>
          <w:rFonts w:asciiTheme="minorEastAsia" w:eastAsiaTheme="minorEastAsia" w:hAnsiTheme="minorEastAsia"/>
        </w:rPr>
        <w:t>mongod-2</w:t>
      </w:r>
      <w:r w:rsidRPr="00B14C8C">
        <w:rPr>
          <w:rFonts w:asciiTheme="minorEastAsia" w:eastAsiaTheme="minorEastAsia" w:hAnsiTheme="minorEastAsia" w:hint="eastAsia"/>
        </w:rPr>
        <w:t>。</w:t>
      </w:r>
      <w:r w:rsidR="009659ED" w:rsidRPr="00B14C8C">
        <w:rPr>
          <w:rFonts w:asciiTheme="minorEastAsia" w:eastAsiaTheme="minorEastAsia" w:hAnsiTheme="minorEastAsia"/>
        </w:rPr>
        <w:t>4</w:t>
      </w:r>
      <w:r w:rsidR="009659ED" w:rsidRPr="00B14C8C">
        <w:rPr>
          <w:rFonts w:asciiTheme="minorEastAsia" w:eastAsiaTheme="minorEastAsia" w:hAnsiTheme="minorEastAsia" w:hint="eastAsia"/>
        </w:rPr>
        <w:t>个目录分别是：</w:t>
      </w:r>
      <w:r w:rsidR="00E65D28" w:rsidRPr="00B14C8C">
        <w:rPr>
          <w:rFonts w:asciiTheme="minorEastAsia" w:eastAsiaTheme="minorEastAsia" w:hAnsiTheme="minorEastAsia"/>
        </w:rPr>
        <w:t>J:\MongoDB 2.6 Standard-config</w:t>
      </w:r>
      <w:r w:rsidR="00E65D28" w:rsidRPr="00B14C8C">
        <w:rPr>
          <w:rFonts w:asciiTheme="minorEastAsia" w:eastAsiaTheme="minorEastAsia" w:hAnsiTheme="minorEastAsia" w:hint="eastAsia"/>
        </w:rPr>
        <w:t>、</w:t>
      </w:r>
      <w:r w:rsidR="00427B19" w:rsidRPr="00B14C8C">
        <w:rPr>
          <w:rFonts w:asciiTheme="minorEastAsia" w:eastAsiaTheme="minorEastAsia" w:hAnsiTheme="minorEastAsia"/>
        </w:rPr>
        <w:t>J:\MongoDB 2.6 Standard-mongos</w:t>
      </w:r>
      <w:r w:rsidR="00E65D28" w:rsidRPr="00B14C8C">
        <w:rPr>
          <w:rFonts w:asciiTheme="minorEastAsia" w:eastAsiaTheme="minorEastAsia" w:hAnsiTheme="minorEastAsia" w:hint="eastAsia"/>
        </w:rPr>
        <w:t>、</w:t>
      </w:r>
      <w:r w:rsidR="00427B19" w:rsidRPr="00B14C8C">
        <w:rPr>
          <w:rFonts w:asciiTheme="minorEastAsia" w:eastAsiaTheme="minorEastAsia" w:hAnsiTheme="minorEastAsia"/>
        </w:rPr>
        <w:t>J:\MongoDB 2.6 Standard-mongod-1</w:t>
      </w:r>
      <w:r w:rsidR="00E65D28" w:rsidRPr="00B14C8C">
        <w:rPr>
          <w:rFonts w:asciiTheme="minorEastAsia" w:eastAsiaTheme="minorEastAsia" w:hAnsiTheme="minorEastAsia" w:hint="eastAsia"/>
        </w:rPr>
        <w:t>、</w:t>
      </w:r>
      <w:r w:rsidR="00427B19" w:rsidRPr="00B14C8C">
        <w:rPr>
          <w:rFonts w:asciiTheme="minorEastAsia" w:eastAsiaTheme="minorEastAsia" w:hAnsiTheme="minorEastAsia"/>
        </w:rPr>
        <w:t>J:\MongoDB 2.6 Standard-mongod-2</w:t>
      </w:r>
      <w:r w:rsidR="00E65D28" w:rsidRPr="00B14C8C">
        <w:rPr>
          <w:rFonts w:asciiTheme="minorEastAsia" w:eastAsiaTheme="minorEastAsia" w:hAnsiTheme="minorEastAsia" w:hint="eastAsia"/>
        </w:rPr>
        <w:t>。</w:t>
      </w:r>
    </w:p>
    <w:p w:rsidR="00AF130C" w:rsidRPr="00B14C8C" w:rsidRDefault="00AF130C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2.1</w:t>
      </w:r>
      <w:r w:rsidR="000A7A0F" w:rsidRPr="00B14C8C">
        <w:rPr>
          <w:rFonts w:asciiTheme="minorEastAsia" w:eastAsiaTheme="minorEastAsia" w:hAnsiTheme="minorEastAsia" w:hint="eastAsia"/>
        </w:rPr>
        <w:t>启动</w:t>
      </w:r>
      <w:r w:rsidR="000A7A0F" w:rsidRPr="00B14C8C">
        <w:rPr>
          <w:rFonts w:asciiTheme="minorEastAsia" w:eastAsiaTheme="minorEastAsia" w:hAnsiTheme="minorEastAsia"/>
        </w:rPr>
        <w:t>4</w:t>
      </w:r>
      <w:r w:rsidR="000A7A0F" w:rsidRPr="00B14C8C">
        <w:rPr>
          <w:rFonts w:asciiTheme="minorEastAsia" w:eastAsiaTheme="minorEastAsia" w:hAnsiTheme="minorEastAsia" w:hint="eastAsia"/>
        </w:rPr>
        <w:t>个结点</w:t>
      </w:r>
    </w:p>
    <w:p w:rsidR="00966659" w:rsidRPr="00B14C8C" w:rsidRDefault="002178E2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我们</w:t>
      </w:r>
      <w:r w:rsidR="00667F95" w:rsidRPr="00B14C8C">
        <w:rPr>
          <w:rFonts w:asciiTheme="minorEastAsia" w:eastAsiaTheme="minorEastAsia" w:hAnsiTheme="minorEastAsia" w:hint="eastAsia"/>
        </w:rPr>
        <w:t>依次</w:t>
      </w:r>
      <w:r w:rsidRPr="00B14C8C">
        <w:rPr>
          <w:rFonts w:asciiTheme="minorEastAsia" w:eastAsiaTheme="minorEastAsia" w:hAnsiTheme="minorEastAsia"/>
        </w:rPr>
        <w:t>config</w:t>
      </w:r>
      <w:r w:rsidR="00667F95" w:rsidRPr="00B14C8C">
        <w:rPr>
          <w:rFonts w:asciiTheme="minorEastAsia" w:eastAsiaTheme="minorEastAsia" w:hAnsiTheme="minorEastAsia" w:hint="eastAsia"/>
        </w:rPr>
        <w:t>、</w:t>
      </w:r>
      <w:r w:rsidR="00667F95" w:rsidRPr="00B14C8C">
        <w:rPr>
          <w:rFonts w:asciiTheme="minorEastAsia" w:eastAsiaTheme="minorEastAsia" w:hAnsiTheme="minorEastAsia"/>
        </w:rPr>
        <w:t>mongos</w:t>
      </w:r>
      <w:r w:rsidR="00667F95" w:rsidRPr="00B14C8C">
        <w:rPr>
          <w:rFonts w:asciiTheme="minorEastAsia" w:eastAsiaTheme="minorEastAsia" w:hAnsiTheme="minorEastAsia" w:hint="eastAsia"/>
        </w:rPr>
        <w:t>、</w:t>
      </w:r>
      <w:r w:rsidR="00667F95" w:rsidRPr="00B14C8C">
        <w:rPr>
          <w:rFonts w:asciiTheme="minorEastAsia" w:eastAsiaTheme="minorEastAsia" w:hAnsiTheme="minorEastAsia"/>
        </w:rPr>
        <w:t>mongod-1</w:t>
      </w:r>
      <w:r w:rsidR="00667F95" w:rsidRPr="00B14C8C">
        <w:rPr>
          <w:rFonts w:asciiTheme="minorEastAsia" w:eastAsiaTheme="minorEastAsia" w:hAnsiTheme="minorEastAsia" w:hint="eastAsia"/>
        </w:rPr>
        <w:t>、</w:t>
      </w:r>
      <w:r w:rsidR="00667F95" w:rsidRPr="00B14C8C">
        <w:rPr>
          <w:rFonts w:asciiTheme="minorEastAsia" w:eastAsiaTheme="minorEastAsia" w:hAnsiTheme="minorEastAsia"/>
        </w:rPr>
        <w:t>mongod-2</w:t>
      </w:r>
      <w:r w:rsidR="00667F95" w:rsidRPr="00B14C8C">
        <w:rPr>
          <w:rFonts w:asciiTheme="minorEastAsia" w:eastAsiaTheme="minorEastAsia" w:hAnsiTheme="minorEastAsia" w:hint="eastAsia"/>
        </w:rPr>
        <w:t>，依次使用</w:t>
      </w:r>
      <w:r w:rsidR="00667F95" w:rsidRPr="00B14C8C">
        <w:rPr>
          <w:rFonts w:asciiTheme="minorEastAsia" w:eastAsiaTheme="minorEastAsia" w:hAnsiTheme="minorEastAsia"/>
        </w:rPr>
        <w:t>10000</w:t>
      </w:r>
      <w:r w:rsidR="00667F95" w:rsidRPr="00B14C8C">
        <w:rPr>
          <w:rFonts w:asciiTheme="minorEastAsia" w:eastAsiaTheme="minorEastAsia" w:hAnsiTheme="minorEastAsia" w:hint="eastAsia"/>
        </w:rPr>
        <w:t>、</w:t>
      </w:r>
      <w:r w:rsidR="00667F95" w:rsidRPr="00B14C8C">
        <w:rPr>
          <w:rFonts w:asciiTheme="minorEastAsia" w:eastAsiaTheme="minorEastAsia" w:hAnsiTheme="minorEastAsia"/>
        </w:rPr>
        <w:t>20000</w:t>
      </w:r>
      <w:r w:rsidR="00667F95" w:rsidRPr="00B14C8C">
        <w:rPr>
          <w:rFonts w:asciiTheme="minorEastAsia" w:eastAsiaTheme="minorEastAsia" w:hAnsiTheme="minorEastAsia" w:hint="eastAsia"/>
        </w:rPr>
        <w:t>、</w:t>
      </w:r>
      <w:r w:rsidR="00667F95" w:rsidRPr="00B14C8C">
        <w:rPr>
          <w:rFonts w:asciiTheme="minorEastAsia" w:eastAsiaTheme="minorEastAsia" w:hAnsiTheme="minorEastAsia"/>
        </w:rPr>
        <w:t>30000</w:t>
      </w:r>
      <w:r w:rsidR="00667F95" w:rsidRPr="00B14C8C">
        <w:rPr>
          <w:rFonts w:asciiTheme="minorEastAsia" w:eastAsiaTheme="minorEastAsia" w:hAnsiTheme="minorEastAsia" w:hint="eastAsia"/>
        </w:rPr>
        <w:t>、</w:t>
      </w:r>
      <w:r w:rsidR="00667F95" w:rsidRPr="00B14C8C">
        <w:rPr>
          <w:rFonts w:asciiTheme="minorEastAsia" w:eastAsiaTheme="minorEastAsia" w:hAnsiTheme="minorEastAsia"/>
        </w:rPr>
        <w:t>40000</w:t>
      </w:r>
      <w:r w:rsidR="00667F95" w:rsidRPr="00B14C8C">
        <w:rPr>
          <w:rFonts w:asciiTheme="minorEastAsia" w:eastAsiaTheme="minorEastAsia" w:hAnsiTheme="minorEastAsia" w:hint="eastAsia"/>
        </w:rPr>
        <w:t>端口</w:t>
      </w:r>
      <w:r w:rsidRPr="00B14C8C">
        <w:rPr>
          <w:rFonts w:asciiTheme="minorEastAsia" w:eastAsiaTheme="minorEastAsia" w:hAnsiTheme="minorEastAsia" w:hint="eastAsia"/>
        </w:rPr>
        <w:t>：</w:t>
      </w:r>
    </w:p>
    <w:p w:rsidR="00D84DDE" w:rsidRPr="00B14C8C" w:rsidRDefault="00D84DDE" w:rsidP="00D84DD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mongod.exe --dbpath="J:\MongoDB 2.6 Standard-config\data" --port=10000</w:t>
      </w:r>
    </w:p>
    <w:p w:rsidR="00D84DDE" w:rsidRPr="00B14C8C" w:rsidRDefault="00D84DDE" w:rsidP="00D84DD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mongos.exe --port=20000 --configdb=127.0.0.1:10000</w:t>
      </w:r>
    </w:p>
    <w:p w:rsidR="00D84DDE" w:rsidRPr="00B14C8C" w:rsidRDefault="00D84DDE" w:rsidP="00D84DD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mongod.exe --dbpath="J:\MongoDB 2.6 Standard-mongod-1\data" --port=30000</w:t>
      </w:r>
    </w:p>
    <w:p w:rsidR="00D84DDE" w:rsidRPr="00B14C8C" w:rsidRDefault="00D84DDE" w:rsidP="00D84DD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mongod.exe --dbpath="J:\MongoDB 2.6 Standard-mongod-2\data" --port=40000</w:t>
      </w:r>
    </w:p>
    <w:p w:rsidR="002178E2" w:rsidRPr="00B14C8C" w:rsidRDefault="002541E9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2.2</w:t>
      </w:r>
      <w:r w:rsidRPr="00B14C8C">
        <w:rPr>
          <w:rFonts w:asciiTheme="minorEastAsia" w:eastAsiaTheme="minorEastAsia" w:hAnsiTheme="minorEastAsia" w:hint="eastAsia"/>
        </w:rPr>
        <w:t>服务配置</w:t>
      </w:r>
    </w:p>
    <w:p w:rsidR="002178E2" w:rsidRPr="00B14C8C" w:rsidRDefault="002541E9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2.2.1</w:t>
      </w:r>
      <w:r w:rsidRPr="00B14C8C">
        <w:rPr>
          <w:rFonts w:asciiTheme="minorEastAsia" w:eastAsiaTheme="minorEastAsia" w:hAnsiTheme="minorEastAsia" w:hint="eastAsia"/>
        </w:rPr>
        <w:t>添加</w:t>
      </w:r>
      <w:r w:rsidRPr="00B14C8C">
        <w:rPr>
          <w:rFonts w:asciiTheme="minorEastAsia" w:eastAsiaTheme="minorEastAsia" w:hAnsiTheme="minorEastAsia"/>
        </w:rPr>
        <w:t>mongod</w:t>
      </w:r>
      <w:r w:rsidRPr="00B14C8C">
        <w:rPr>
          <w:rFonts w:asciiTheme="minorEastAsia" w:eastAsiaTheme="minorEastAsia" w:hAnsiTheme="minorEastAsia" w:hint="eastAsia"/>
        </w:rPr>
        <w:t>分片到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中</w:t>
      </w:r>
    </w:p>
    <w:p w:rsidR="002541E9" w:rsidRPr="00B14C8C" w:rsidRDefault="002541E9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登录到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上，我们将</w:t>
      </w:r>
      <w:r w:rsidRPr="00B14C8C">
        <w:rPr>
          <w:rFonts w:asciiTheme="minorEastAsia" w:eastAsiaTheme="minorEastAsia" w:hAnsiTheme="minorEastAsia"/>
        </w:rPr>
        <w:t>mongod</w:t>
      </w:r>
      <w:r w:rsidRPr="00B14C8C">
        <w:rPr>
          <w:rFonts w:asciiTheme="minorEastAsia" w:eastAsiaTheme="minorEastAsia" w:hAnsiTheme="minorEastAsia" w:hint="eastAsia"/>
        </w:rPr>
        <w:t>的信息添加到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中，如下：</w:t>
      </w:r>
    </w:p>
    <w:p w:rsidR="00C325D1" w:rsidRPr="00B14C8C" w:rsidRDefault="00277BCB" w:rsidP="00C325D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 127.0.0.1:20000</w:t>
      </w:r>
    </w:p>
    <w:p w:rsidR="00C325D1" w:rsidRPr="00B14C8C" w:rsidRDefault="00C325D1" w:rsidP="00C325D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admin;</w:t>
      </w:r>
    </w:p>
    <w:p w:rsidR="00C325D1" w:rsidRPr="00B14C8C" w:rsidRDefault="00C325D1" w:rsidP="00C325D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db.runCommand({"addshard":"127.0.0.1:30000", allowLocal:true});</w:t>
      </w:r>
    </w:p>
    <w:p w:rsidR="002541E9" w:rsidRPr="00B14C8C" w:rsidRDefault="00C325D1" w:rsidP="00C325D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db.runCommand({"addshard":"127.0.0.1:40000", allowLocal:true});</w:t>
      </w:r>
    </w:p>
    <w:p w:rsidR="002541E9" w:rsidRPr="00B14C8C" w:rsidRDefault="00C325D1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我们将</w:t>
      </w:r>
      <w:r w:rsidRPr="00B14C8C">
        <w:rPr>
          <w:rFonts w:asciiTheme="minorEastAsia" w:eastAsiaTheme="minorEastAsia" w:hAnsiTheme="minorEastAsia"/>
        </w:rPr>
        <w:t>mongod-1</w:t>
      </w:r>
      <w:r w:rsidRPr="00B14C8C">
        <w:rPr>
          <w:rFonts w:asciiTheme="minorEastAsia" w:eastAsiaTheme="minorEastAsia" w:hAnsiTheme="minorEastAsia" w:hint="eastAsia"/>
        </w:rPr>
        <w:t>、</w:t>
      </w:r>
      <w:r w:rsidRPr="00B14C8C">
        <w:rPr>
          <w:rFonts w:asciiTheme="minorEastAsia" w:eastAsiaTheme="minorEastAsia" w:hAnsiTheme="minorEastAsia"/>
        </w:rPr>
        <w:t>mongod-2</w:t>
      </w:r>
      <w:r w:rsidRPr="00B14C8C">
        <w:rPr>
          <w:rFonts w:asciiTheme="minorEastAsia" w:eastAsiaTheme="minorEastAsia" w:hAnsiTheme="minorEastAsia" w:hint="eastAsia"/>
        </w:rPr>
        <w:t>都添加到其中，然后查看一下：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show dbs;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admin   (empty)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config  0.063GB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use config;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switched to db config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show tables;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changelog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chunks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databases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lockpings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locks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settings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shards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system.indexes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version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db.shards.find();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"_id" : "shard0000", "host" : "127.0.0.1:30000" }</w:t>
      </w:r>
    </w:p>
    <w:p w:rsidR="00811C3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"_id" : "shard0001", "host" : "127.0.0.1:40000" }</w:t>
      </w:r>
    </w:p>
    <w:p w:rsidR="002541E9" w:rsidRPr="00B14C8C" w:rsidRDefault="00811C39" w:rsidP="00811C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</w:p>
    <w:p w:rsidR="002541E9" w:rsidRPr="00B14C8C" w:rsidRDefault="000568C8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2.2.2</w:t>
      </w:r>
      <w:r w:rsidRPr="00B14C8C">
        <w:rPr>
          <w:rFonts w:asciiTheme="minorEastAsia" w:eastAsiaTheme="minorEastAsia" w:hAnsiTheme="minorEastAsia" w:hint="eastAsia"/>
        </w:rPr>
        <w:t>配置片键</w:t>
      </w:r>
    </w:p>
    <w:p w:rsidR="00CC522D" w:rsidRPr="00B14C8C" w:rsidRDefault="00CC522D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14337F" w:rsidRPr="00B14C8C">
        <w:rPr>
          <w:rFonts w:asciiTheme="minorEastAsia" w:eastAsiaTheme="minorEastAsia" w:hAnsiTheme="minorEastAsia"/>
        </w:rPr>
        <w:t>2.2.1</w:t>
      </w:r>
      <w:r w:rsidR="0014337F" w:rsidRPr="00B14C8C">
        <w:rPr>
          <w:rFonts w:asciiTheme="minorEastAsia" w:eastAsiaTheme="minorEastAsia" w:hAnsiTheme="minorEastAsia" w:hint="eastAsia"/>
        </w:rPr>
        <w:t>已经配置了分片，但是</w:t>
      </w:r>
      <w:r w:rsidR="0014337F" w:rsidRPr="00B14C8C">
        <w:rPr>
          <w:rFonts w:asciiTheme="minorEastAsia" w:eastAsiaTheme="minorEastAsia" w:hAnsiTheme="minorEastAsia"/>
        </w:rPr>
        <w:t>mongos</w:t>
      </w:r>
      <w:r w:rsidR="0014337F" w:rsidRPr="00B14C8C">
        <w:rPr>
          <w:rFonts w:asciiTheme="minorEastAsia" w:eastAsiaTheme="minorEastAsia" w:hAnsiTheme="minorEastAsia" w:hint="eastAsia"/>
        </w:rPr>
        <w:t>还不知道如何将数据分布到哪一个分片中，下面我们配置片键：</w:t>
      </w:r>
    </w:p>
    <w:p w:rsidR="0014337F" w:rsidRPr="00B14C8C" w:rsidRDefault="0014337F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（</w:t>
      </w:r>
      <w:r w:rsidRPr="00B14C8C">
        <w:rPr>
          <w:rFonts w:asciiTheme="minorEastAsia" w:eastAsiaTheme="minorEastAsia" w:hAnsiTheme="minorEastAsia"/>
        </w:rPr>
        <w:t>1</w:t>
      </w:r>
      <w:r w:rsidRPr="00B14C8C">
        <w:rPr>
          <w:rFonts w:asciiTheme="minorEastAsia" w:eastAsiaTheme="minorEastAsia" w:hAnsiTheme="minorEastAsia" w:hint="eastAsia"/>
        </w:rPr>
        <w:t>）开启数据库的分片功能，</w:t>
      </w:r>
      <w:r w:rsidRPr="00B14C8C">
        <w:rPr>
          <w:rFonts w:asciiTheme="minorEastAsia" w:eastAsiaTheme="minorEastAsia" w:hAnsiTheme="minorEastAsia"/>
        </w:rPr>
        <w:t>enablesharding()</w:t>
      </w:r>
      <w:r w:rsidRPr="00B14C8C">
        <w:rPr>
          <w:rFonts w:asciiTheme="minorEastAsia" w:eastAsiaTheme="minorEastAsia" w:hAnsiTheme="minorEastAsia" w:hint="eastAsia"/>
        </w:rPr>
        <w:t>，分片的最小单位数据库；</w:t>
      </w:r>
    </w:p>
    <w:p w:rsidR="0014337F" w:rsidRPr="00B14C8C" w:rsidRDefault="0014337F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（</w:t>
      </w:r>
      <w:r w:rsidRPr="00B14C8C">
        <w:rPr>
          <w:rFonts w:asciiTheme="minorEastAsia" w:eastAsiaTheme="minorEastAsia" w:hAnsiTheme="minorEastAsia"/>
        </w:rPr>
        <w:t>2</w:t>
      </w:r>
      <w:r w:rsidRPr="00B14C8C">
        <w:rPr>
          <w:rFonts w:asciiTheme="minorEastAsia" w:eastAsiaTheme="minorEastAsia" w:hAnsiTheme="minorEastAsia" w:hint="eastAsia"/>
        </w:rPr>
        <w:t>）</w:t>
      </w:r>
      <w:r w:rsidR="00E65F08" w:rsidRPr="00B14C8C">
        <w:rPr>
          <w:rFonts w:asciiTheme="minorEastAsia" w:eastAsiaTheme="minorEastAsia" w:hAnsiTheme="minorEastAsia" w:hint="eastAsia"/>
        </w:rPr>
        <w:t>指定集合</w:t>
      </w:r>
      <w:r w:rsidR="00057EA8" w:rsidRPr="00B14C8C">
        <w:rPr>
          <w:rFonts w:asciiTheme="minorEastAsia" w:eastAsiaTheme="minorEastAsia" w:hAnsiTheme="minorEastAsia" w:hint="eastAsia"/>
        </w:rPr>
        <w:t>中分片的键，这里我们为</w:t>
      </w:r>
      <w:r w:rsidR="00057EA8" w:rsidRPr="00B14C8C">
        <w:rPr>
          <w:rFonts w:asciiTheme="minorEastAsia" w:eastAsiaTheme="minorEastAsia" w:hAnsiTheme="minorEastAsia"/>
        </w:rPr>
        <w:t>school</w:t>
      </w:r>
      <w:r w:rsidR="00057EA8" w:rsidRPr="00B14C8C">
        <w:rPr>
          <w:rFonts w:asciiTheme="minorEastAsia" w:eastAsiaTheme="minorEastAsia" w:hAnsiTheme="minorEastAsia" w:hint="eastAsia"/>
        </w:rPr>
        <w:t>数据进行分片，</w:t>
      </w:r>
      <w:r w:rsidR="00057EA8" w:rsidRPr="00B14C8C">
        <w:rPr>
          <w:rFonts w:asciiTheme="minorEastAsia" w:eastAsiaTheme="minorEastAsia" w:hAnsiTheme="minorEastAsia"/>
        </w:rPr>
        <w:t>student.name</w:t>
      </w:r>
      <w:r w:rsidR="00057EA8" w:rsidRPr="00B14C8C">
        <w:rPr>
          <w:rFonts w:asciiTheme="minorEastAsia" w:eastAsiaTheme="minorEastAsia" w:hAnsiTheme="minorEastAsia" w:hint="eastAsia"/>
        </w:rPr>
        <w:t>作为片键</w:t>
      </w:r>
      <w:r w:rsidR="00E65F08" w:rsidRPr="00B14C8C">
        <w:rPr>
          <w:rFonts w:asciiTheme="minorEastAsia" w:eastAsiaTheme="minorEastAsia" w:hAnsiTheme="minorEastAsia" w:hint="eastAsia"/>
        </w:rPr>
        <w:t>；</w:t>
      </w:r>
    </w:p>
    <w:p w:rsidR="004F1328" w:rsidRPr="00B14C8C" w:rsidRDefault="004F1328" w:rsidP="004F1328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use admin;</w:t>
      </w:r>
    </w:p>
    <w:p w:rsidR="004F1328" w:rsidRPr="00B14C8C" w:rsidRDefault="004F1328" w:rsidP="004F1328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switched to db admin</w:t>
      </w:r>
    </w:p>
    <w:p w:rsidR="004F1328" w:rsidRPr="00B14C8C" w:rsidRDefault="004F1328" w:rsidP="004F1328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db.runCom</w:t>
      </w:r>
      <w:r w:rsidR="00206F3A" w:rsidRPr="00B14C8C">
        <w:rPr>
          <w:rFonts w:asciiTheme="minorEastAsia" w:eastAsiaTheme="minorEastAsia" w:hAnsiTheme="minorEastAsia"/>
          <w:b/>
          <w:color w:val="FF0000"/>
        </w:rPr>
        <w:t>mand({"enablesharding":"school</w:t>
      </w:r>
      <w:r w:rsidRPr="00B14C8C">
        <w:rPr>
          <w:rFonts w:asciiTheme="minorEastAsia" w:eastAsiaTheme="minorEastAsia" w:hAnsiTheme="minorEastAsia"/>
          <w:b/>
          <w:color w:val="FF0000"/>
        </w:rPr>
        <w:t>"});</w:t>
      </w:r>
    </w:p>
    <w:p w:rsidR="004F1328" w:rsidRPr="00B14C8C" w:rsidRDefault="004F1328" w:rsidP="004F1328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"ok" : 1 }</w:t>
      </w:r>
    </w:p>
    <w:p w:rsidR="00BC3098" w:rsidRPr="00B14C8C" w:rsidRDefault="00BC3098" w:rsidP="00BC3098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  <w:r w:rsidRPr="00B14C8C">
        <w:rPr>
          <w:rFonts w:asciiTheme="minorEastAsia" w:eastAsiaTheme="minorEastAsia" w:hAnsiTheme="minorEastAsia"/>
          <w:b/>
          <w:color w:val="FF0000"/>
        </w:rPr>
        <w:t>db.runCommand({"shardcollection":"s</w:t>
      </w:r>
      <w:r w:rsidR="00206F3A" w:rsidRPr="00B14C8C">
        <w:rPr>
          <w:rFonts w:asciiTheme="minorEastAsia" w:eastAsiaTheme="minorEastAsia" w:hAnsiTheme="minorEastAsia"/>
          <w:b/>
          <w:color w:val="FF0000"/>
        </w:rPr>
        <w:t>chool.student</w:t>
      </w:r>
      <w:r w:rsidRPr="00B14C8C">
        <w:rPr>
          <w:rFonts w:asciiTheme="minorEastAsia" w:eastAsiaTheme="minorEastAsia" w:hAnsiTheme="minorEastAsia"/>
          <w:b/>
          <w:color w:val="FF0000"/>
        </w:rPr>
        <w:t>", "key":{"name":1}});</w:t>
      </w:r>
    </w:p>
    <w:p w:rsidR="00BC3098" w:rsidRPr="00B14C8C" w:rsidRDefault="00A91336" w:rsidP="00BC3098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"collectionsharded" : "school.student</w:t>
      </w:r>
      <w:r w:rsidR="00BC3098" w:rsidRPr="00B14C8C">
        <w:rPr>
          <w:rFonts w:asciiTheme="minorEastAsia" w:eastAsiaTheme="minorEastAsia" w:hAnsiTheme="minorEastAsia"/>
          <w:b/>
          <w:color w:val="03DB65"/>
        </w:rPr>
        <w:t>", "ok" : 1 }</w:t>
      </w:r>
    </w:p>
    <w:p w:rsidR="00BC3098" w:rsidRPr="00B14C8C" w:rsidRDefault="00BC3098" w:rsidP="00BC3098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</w:p>
    <w:p w:rsidR="009A12CA" w:rsidRPr="00B14C8C" w:rsidRDefault="00DE169B" w:rsidP="009A12CA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  <w:b/>
        </w:rPr>
        <w:t>注意</w:t>
      </w:r>
      <w:r w:rsidR="00983C63" w:rsidRPr="00B14C8C">
        <w:rPr>
          <w:rFonts w:asciiTheme="minorEastAsia" w:eastAsiaTheme="minorEastAsia" w:hAnsiTheme="minorEastAsia" w:hint="eastAsia"/>
        </w:rPr>
        <w:t>如果库中已经有数据，那么再分片，会出现错误信息</w:t>
      </w:r>
      <w:r w:rsidR="00983C63" w:rsidRPr="00B14C8C">
        <w:rPr>
          <w:rFonts w:asciiTheme="minorEastAsia" w:eastAsiaTheme="minorEastAsia" w:hAnsiTheme="minorEastAsia"/>
        </w:rPr>
        <w:t>"please create an index that starts with the shard key before sharding."</w:t>
      </w:r>
      <w:r w:rsidR="00983C63" w:rsidRPr="00B14C8C">
        <w:rPr>
          <w:rFonts w:asciiTheme="minorEastAsia" w:eastAsiaTheme="minorEastAsia" w:hAnsiTheme="minorEastAsia" w:hint="eastAsia"/>
        </w:rPr>
        <w:t>，所以</w:t>
      </w:r>
      <w:r w:rsidR="009A12CA" w:rsidRPr="00B14C8C">
        <w:rPr>
          <w:rFonts w:asciiTheme="minorEastAsia" w:eastAsiaTheme="minorEastAsia" w:hAnsiTheme="minorEastAsia" w:hint="eastAsia"/>
        </w:rPr>
        <w:t>可以在</w:t>
      </w:r>
      <w:r w:rsidR="00983C63" w:rsidRPr="00B14C8C">
        <w:rPr>
          <w:rFonts w:asciiTheme="minorEastAsia" w:eastAsiaTheme="minorEastAsia" w:hAnsiTheme="minorEastAsia" w:hint="eastAsia"/>
        </w:rPr>
        <w:t>在没有数据的情况下进行分片。</w:t>
      </w:r>
      <w:r w:rsidR="009A12CA" w:rsidRPr="00B14C8C">
        <w:rPr>
          <w:rFonts w:asciiTheme="minorEastAsia" w:eastAsiaTheme="minorEastAsia" w:hAnsiTheme="minorEastAsia" w:hint="eastAsia"/>
        </w:rPr>
        <w:t>如果在</w:t>
      </w:r>
      <w:r w:rsidR="009A12CA" w:rsidRPr="00B14C8C">
        <w:rPr>
          <w:rFonts w:asciiTheme="minorEastAsia" w:eastAsiaTheme="minorEastAsia" w:hAnsiTheme="minorEastAsia" w:hint="eastAsia"/>
          <w:b/>
        </w:rPr>
        <w:t>已存在的集合中进行分片</w:t>
      </w:r>
      <w:r w:rsidR="009A12CA" w:rsidRPr="00B14C8C">
        <w:rPr>
          <w:rFonts w:asciiTheme="minorEastAsia" w:eastAsiaTheme="minorEastAsia" w:hAnsiTheme="minorEastAsia" w:hint="eastAsia"/>
        </w:rPr>
        <w:t>，需保证片键上有索引，如果没有，需要先创建。</w:t>
      </w:r>
    </w:p>
    <w:p w:rsidR="00F06FFD" w:rsidRPr="00B14C8C" w:rsidRDefault="00F06FFD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而且做了片键的字段会被自动创建索引，我们</w:t>
      </w:r>
      <w:r w:rsidR="00ED29D9" w:rsidRPr="00B14C8C">
        <w:rPr>
          <w:rFonts w:asciiTheme="minorEastAsia" w:eastAsiaTheme="minorEastAsia" w:hAnsiTheme="minorEastAsia" w:hint="eastAsia"/>
        </w:rPr>
        <w:t>将</w:t>
      </w:r>
      <w:r w:rsidRPr="00B14C8C">
        <w:rPr>
          <w:rFonts w:asciiTheme="minorEastAsia" w:eastAsiaTheme="minorEastAsia" w:hAnsiTheme="minorEastAsia"/>
        </w:rPr>
        <w:t>school.student</w:t>
      </w:r>
      <w:r w:rsidRPr="00B14C8C">
        <w:rPr>
          <w:rFonts w:asciiTheme="minorEastAsia" w:eastAsiaTheme="minorEastAsia" w:hAnsiTheme="minorEastAsia" w:hint="eastAsia"/>
        </w:rPr>
        <w:t>中的</w:t>
      </w:r>
      <w:r w:rsidRPr="00B14C8C">
        <w:rPr>
          <w:rFonts w:asciiTheme="minorEastAsia" w:eastAsiaTheme="minorEastAsia" w:hAnsiTheme="minorEastAsia"/>
        </w:rPr>
        <w:t>name</w:t>
      </w:r>
      <w:r w:rsidRPr="00B14C8C">
        <w:rPr>
          <w:rFonts w:asciiTheme="minorEastAsia" w:eastAsiaTheme="minorEastAsia" w:hAnsiTheme="minorEastAsia" w:hint="eastAsia"/>
        </w:rPr>
        <w:t>字段作为片键</w:t>
      </w:r>
      <w:r w:rsidR="003D0D5B" w:rsidRPr="00B14C8C">
        <w:rPr>
          <w:rFonts w:asciiTheme="minorEastAsia" w:eastAsiaTheme="minorEastAsia" w:hAnsiTheme="minorEastAsia" w:hint="eastAsia"/>
        </w:rPr>
        <w:t>，我们查看指定完片键之后，查看索引情况如下：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 use school;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switched to db school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db.student.getIndexes();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[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"v" : 1,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"key" : {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"_id" : 1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},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"name" : "_id_",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"ns" : "school.student"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},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"v" : 1,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"key" : {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"name" : 1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},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"name" : "name_1",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"ns" : "school.student"</w:t>
      </w:r>
    </w:p>
    <w:p w:rsidR="00C32E10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}</w:t>
      </w:r>
    </w:p>
    <w:p w:rsidR="003D0D5B" w:rsidRPr="00B14C8C" w:rsidRDefault="00C32E10" w:rsidP="003A08A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]</w:t>
      </w:r>
    </w:p>
    <w:p w:rsidR="00F06FFD" w:rsidRPr="00B14C8C" w:rsidRDefault="00F06FFD" w:rsidP="00AF130C">
      <w:pPr>
        <w:rPr>
          <w:rFonts w:asciiTheme="minorEastAsia" w:eastAsiaTheme="minorEastAsia" w:hAnsiTheme="minorEastAsia"/>
        </w:rPr>
      </w:pPr>
    </w:p>
    <w:p w:rsidR="000568C8" w:rsidRPr="00B14C8C" w:rsidRDefault="00FC16DE" w:rsidP="00AF130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2.</w:t>
      </w:r>
      <w:r w:rsidR="00281423" w:rsidRPr="00B14C8C">
        <w:rPr>
          <w:rFonts w:asciiTheme="minorEastAsia" w:eastAsiaTheme="minorEastAsia" w:hAnsiTheme="minorEastAsia"/>
        </w:rPr>
        <w:t>3</w:t>
      </w:r>
      <w:r w:rsidR="00281423" w:rsidRPr="00B14C8C">
        <w:rPr>
          <w:rFonts w:asciiTheme="minorEastAsia" w:eastAsiaTheme="minorEastAsia" w:hAnsiTheme="minorEastAsia" w:hint="eastAsia"/>
        </w:rPr>
        <w:t>查看效果</w:t>
      </w:r>
    </w:p>
    <w:p w:rsidR="00AF130C" w:rsidRPr="00B14C8C" w:rsidRDefault="00B61D3B" w:rsidP="00446F6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我们向</w:t>
      </w:r>
      <w:r w:rsidRPr="00B14C8C">
        <w:rPr>
          <w:rFonts w:asciiTheme="minorEastAsia" w:eastAsiaTheme="minorEastAsia" w:hAnsiTheme="minorEastAsia"/>
        </w:rPr>
        <w:t>school.student</w:t>
      </w:r>
      <w:r w:rsidRPr="00B14C8C">
        <w:rPr>
          <w:rFonts w:asciiTheme="minorEastAsia" w:eastAsiaTheme="minorEastAsia" w:hAnsiTheme="minorEastAsia" w:hint="eastAsia"/>
        </w:rPr>
        <w:t>表中插入若干条数据，然后查看分片效果：</w:t>
      </w:r>
    </w:p>
    <w:p w:rsidR="00CF56E2" w:rsidRPr="00B14C8C" w:rsidRDefault="00CF56E2" w:rsidP="00CF56E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school;</w:t>
      </w:r>
    </w:p>
    <w:p w:rsidR="00CF56E2" w:rsidRPr="00B14C8C" w:rsidRDefault="00CF56E2" w:rsidP="00CF56E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for(var i=0; i&lt;500000; i++){ db.student.insert({"name":"zhangsan"+i}) }</w:t>
      </w:r>
    </w:p>
    <w:p w:rsidR="00B61D3B" w:rsidRPr="00B14C8C" w:rsidRDefault="00CF56E2" w:rsidP="00CF56E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db.printShardingStatus();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db.printShardingStatus();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--- Sharding Status ---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sharding version: {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"_id" : 1,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"version" : 4,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"minCompatibleVersion" : 4,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"currentVersion" : 5,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"clusterId" : ObjectId("5760ffdde976909f286f715f")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}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shards:</w:t>
      </w:r>
      <w:r w:rsidR="00CC2C9B" w:rsidRPr="00B14C8C">
        <w:rPr>
          <w:rFonts w:asciiTheme="minorEastAsia" w:eastAsiaTheme="minorEastAsia" w:hAnsiTheme="minorEastAsia"/>
          <w:b/>
          <w:color w:val="03DB65"/>
        </w:rPr>
        <w:tab/>
      </w:r>
      <w:r w:rsidR="00CC2C9B" w:rsidRPr="00B14C8C">
        <w:rPr>
          <w:rFonts w:asciiTheme="minorEastAsia" w:eastAsiaTheme="minorEastAsia" w:hAnsiTheme="minorEastAsia"/>
          <w:b/>
          <w:color w:val="03DB65"/>
        </w:rPr>
        <w:tab/>
      </w:r>
      <w:r w:rsidR="00CC2C9B" w:rsidRPr="00B14C8C">
        <w:rPr>
          <w:rFonts w:asciiTheme="minorEastAsia" w:eastAsiaTheme="minorEastAsia" w:hAnsiTheme="minorEastAsia"/>
          <w:b/>
          <w:color w:val="FFFF00"/>
        </w:rPr>
        <w:t xml:space="preserve"># </w:t>
      </w:r>
      <w:r w:rsidR="00CC2C9B" w:rsidRPr="00B14C8C">
        <w:rPr>
          <w:rFonts w:asciiTheme="minorEastAsia" w:eastAsiaTheme="minorEastAsia" w:hAnsiTheme="minorEastAsia" w:hint="eastAsia"/>
          <w:b/>
          <w:color w:val="FFFF00"/>
        </w:rPr>
        <w:t>当前集群中分片的数量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"shard0000",  "host" : "127.0.0.1:30000" }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"shard0001",  "host" : "127.0.0.1:40000" }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databases: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"admin",  "partitioned" : false,  "primary" : "config" }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"school",  "partitioned" : true,  "primary" : "shard0000" }</w:t>
      </w:r>
      <w:r w:rsidR="00F2358B" w:rsidRPr="00B14C8C">
        <w:rPr>
          <w:rFonts w:asciiTheme="minorEastAsia" w:eastAsiaTheme="minorEastAsia" w:hAnsiTheme="minorEastAsia"/>
          <w:b/>
          <w:color w:val="03DB65"/>
        </w:rPr>
        <w:tab/>
      </w:r>
      <w:r w:rsidR="00F2358B" w:rsidRPr="00B14C8C">
        <w:rPr>
          <w:rFonts w:asciiTheme="minorEastAsia" w:eastAsiaTheme="minorEastAsia" w:hAnsiTheme="minorEastAsia"/>
          <w:b/>
          <w:color w:val="FFFF00"/>
        </w:rPr>
        <w:t># partitioned表示db是否被分区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school.student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shard key: { "name" : 1 }</w:t>
      </w:r>
    </w:p>
    <w:p w:rsidR="00BA5C3F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FFFF00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chunks:</w:t>
      </w:r>
      <w:r w:rsidR="00052C94" w:rsidRPr="00B14C8C">
        <w:rPr>
          <w:rFonts w:asciiTheme="minorEastAsia" w:eastAsiaTheme="minorEastAsia" w:hAnsiTheme="minorEastAsia"/>
          <w:b/>
          <w:color w:val="03DB65"/>
        </w:rPr>
        <w:tab/>
      </w:r>
      <w:r w:rsidR="00052C94" w:rsidRPr="00B14C8C">
        <w:rPr>
          <w:rFonts w:asciiTheme="minorEastAsia" w:eastAsiaTheme="minorEastAsia" w:hAnsiTheme="minorEastAsia"/>
          <w:b/>
          <w:color w:val="FFFF00"/>
        </w:rPr>
        <w:t xml:space="preserve"># </w:t>
      </w:r>
      <w:r w:rsidR="00052C94" w:rsidRPr="00B14C8C">
        <w:rPr>
          <w:rFonts w:asciiTheme="minorEastAsia" w:eastAsiaTheme="minorEastAsia" w:hAnsiTheme="minorEastAsia" w:hint="eastAsia"/>
          <w:b/>
          <w:color w:val="FFFF00"/>
        </w:rPr>
        <w:t>数据被切分为</w:t>
      </w:r>
      <w:r w:rsidR="00052C94" w:rsidRPr="00B14C8C">
        <w:rPr>
          <w:rFonts w:asciiTheme="minorEastAsia" w:eastAsiaTheme="minorEastAsia" w:hAnsiTheme="minorEastAsia"/>
          <w:b/>
          <w:color w:val="FFFF00"/>
        </w:rPr>
        <w:t>4段，如下[无穷小，zhangsan0)</w:t>
      </w:r>
      <w:r w:rsidR="00052C94" w:rsidRPr="00B14C8C">
        <w:rPr>
          <w:rFonts w:asciiTheme="minorEastAsia" w:eastAsiaTheme="minorEastAsia" w:hAnsiTheme="minorEastAsia" w:hint="eastAsia"/>
          <w:b/>
          <w:color w:val="FFFF00"/>
        </w:rPr>
        <w:t>、</w:t>
      </w:r>
      <w:r w:rsidR="00052C94" w:rsidRPr="00B14C8C">
        <w:rPr>
          <w:rFonts w:asciiTheme="minorEastAsia" w:eastAsiaTheme="minorEastAsia" w:hAnsiTheme="minorEastAsia"/>
          <w:b/>
          <w:color w:val="FFFF00"/>
        </w:rPr>
        <w:t>[无穷小，zhangsan0)</w:t>
      </w:r>
      <w:r w:rsidR="00052C94" w:rsidRPr="00B14C8C">
        <w:rPr>
          <w:rFonts w:asciiTheme="minorEastAsia" w:eastAsiaTheme="minorEastAsia" w:hAnsiTheme="minorEastAsia" w:hint="eastAsia"/>
          <w:b/>
          <w:color w:val="FFFF00"/>
        </w:rPr>
        <w:t>、</w:t>
      </w:r>
      <w:r w:rsidR="00052C94" w:rsidRPr="00B14C8C">
        <w:rPr>
          <w:rFonts w:asciiTheme="minorEastAsia" w:eastAsiaTheme="minorEastAsia" w:hAnsiTheme="minorEastAsia"/>
          <w:b/>
          <w:color w:val="FFFF00"/>
        </w:rPr>
        <w:t>[zhangsan0，zhangsan257283)</w:t>
      </w:r>
      <w:r w:rsidR="00052C94" w:rsidRPr="00B14C8C">
        <w:rPr>
          <w:rFonts w:asciiTheme="minorEastAsia" w:eastAsiaTheme="minorEastAsia" w:hAnsiTheme="minorEastAsia" w:hint="eastAsia"/>
          <w:b/>
          <w:color w:val="FFFF00"/>
        </w:rPr>
        <w:t>、</w:t>
      </w:r>
    </w:p>
    <w:p w:rsidR="00B54A1D" w:rsidRPr="00B14C8C" w:rsidRDefault="00BA5C3F" w:rsidP="00BA5C3F">
      <w:pPr>
        <w:shd w:val="solid" w:color="404040" w:themeColor="text1" w:themeTint="BF" w:fill="548DD4" w:themeFill="text2" w:themeFillTint="99"/>
        <w:ind w:firstLineChars="1525" w:firstLine="3674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FFFF00"/>
        </w:rPr>
        <w:t xml:space="preserve"># </w:t>
      </w:r>
      <w:r w:rsidR="00052C94" w:rsidRPr="00B14C8C">
        <w:rPr>
          <w:rFonts w:asciiTheme="minorEastAsia" w:eastAsiaTheme="minorEastAsia" w:hAnsiTheme="minorEastAsia"/>
          <w:b/>
          <w:color w:val="FFFF00"/>
        </w:rPr>
        <w:t>[zhangsan257283，zhangsan9999)</w:t>
      </w:r>
      <w:r w:rsidR="00052C94" w:rsidRPr="00B14C8C">
        <w:rPr>
          <w:rFonts w:asciiTheme="minorEastAsia" w:eastAsiaTheme="minorEastAsia" w:hAnsiTheme="minorEastAsia" w:hint="eastAsia"/>
          <w:b/>
          <w:color w:val="FFFF00"/>
        </w:rPr>
        <w:t>、</w:t>
      </w:r>
      <w:r w:rsidR="00052C94" w:rsidRPr="00B14C8C">
        <w:rPr>
          <w:rFonts w:asciiTheme="minorEastAsia" w:eastAsiaTheme="minorEastAsia" w:hAnsiTheme="minorEastAsia"/>
          <w:b/>
          <w:color w:val="FFFF00"/>
        </w:rPr>
        <w:t>[zhangsan9999，无穷大)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        shard0001       2</w:t>
      </w:r>
      <w:r w:rsidR="00DD6390" w:rsidRPr="00B14C8C">
        <w:rPr>
          <w:rFonts w:asciiTheme="minorEastAsia" w:eastAsiaTheme="minorEastAsia" w:hAnsiTheme="minorEastAsia"/>
          <w:b/>
          <w:color w:val="03DB65"/>
        </w:rPr>
        <w:tab/>
      </w:r>
      <w:r w:rsidR="00DD6390" w:rsidRPr="00B14C8C">
        <w:rPr>
          <w:rFonts w:asciiTheme="minorEastAsia" w:eastAsiaTheme="minorEastAsia" w:hAnsiTheme="minorEastAsia"/>
          <w:b/>
          <w:color w:val="FFFF00"/>
        </w:rPr>
        <w:t># shard0001分片存储了2个段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        shard0000       2</w:t>
      </w:r>
      <w:r w:rsidR="00DD6390" w:rsidRPr="00B14C8C">
        <w:rPr>
          <w:rFonts w:asciiTheme="minorEastAsia" w:eastAsiaTheme="minorEastAsia" w:hAnsiTheme="minorEastAsia"/>
          <w:b/>
          <w:color w:val="03DB65"/>
        </w:rPr>
        <w:tab/>
      </w:r>
      <w:r w:rsidR="00DD6390" w:rsidRPr="00B14C8C">
        <w:rPr>
          <w:rFonts w:asciiTheme="minorEastAsia" w:eastAsiaTheme="minorEastAsia" w:hAnsiTheme="minorEastAsia"/>
          <w:b/>
          <w:color w:val="FFFF00"/>
        </w:rPr>
        <w:t># shard0000分片存储了2个段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"name" : { "$minKey" : 1 } } --&gt;&gt; { "name" : "zhangsan0" } on : shard0001 Timestamp(2, 0)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"name" : "zhangsan0" } --&gt;&gt; { "name" : "zhangsan257283" } on : shard0000 Timestamp(3, 2)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"name" : "zhangsan257283" } --&gt;&gt; { "name" : "zhangsan9999" } on : shard0000 Timestamp(3, 3)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"name" : "zhangsan9999" } --&gt;&gt; { "name" : { "$maxKey" : 1 } } on : shard0001 Timestamp(3, 0)</w:t>
      </w:r>
    </w:p>
    <w:p w:rsidR="00B54A1D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"class_info",  "partitioned" : false,  "primary" : "shard0001" }</w:t>
      </w:r>
    </w:p>
    <w:p w:rsidR="00032EDA" w:rsidRPr="00B14C8C" w:rsidRDefault="00B54A1D" w:rsidP="00B54A1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</w:p>
    <w:p w:rsidR="00A17F09" w:rsidRPr="00B14C8C" w:rsidRDefault="00A17F09" w:rsidP="00A17F0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2.4</w:t>
      </w:r>
      <w:r w:rsidR="00AD2BDD" w:rsidRPr="00B14C8C">
        <w:rPr>
          <w:rFonts w:asciiTheme="minorEastAsia" w:eastAsiaTheme="minorEastAsia" w:hAnsiTheme="minorEastAsia" w:hint="eastAsia"/>
        </w:rPr>
        <w:t>添加结点</w:t>
      </w:r>
    </w:p>
    <w:p w:rsidR="00AD2BDD" w:rsidRPr="00B14C8C" w:rsidRDefault="00AD2BDD" w:rsidP="00A17F0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8B7F8E" w:rsidRPr="00B14C8C">
        <w:rPr>
          <w:rFonts w:asciiTheme="minorEastAsia" w:eastAsiaTheme="minorEastAsia" w:hAnsiTheme="minorEastAsia" w:hint="eastAsia"/>
        </w:rPr>
        <w:t>我们启动一个新的</w:t>
      </w:r>
      <w:r w:rsidR="008B7F8E" w:rsidRPr="00B14C8C">
        <w:rPr>
          <w:rFonts w:asciiTheme="minorEastAsia" w:eastAsiaTheme="minorEastAsia" w:hAnsiTheme="minorEastAsia"/>
        </w:rPr>
        <w:t>mongod</w:t>
      </w:r>
      <w:r w:rsidR="008B7F8E" w:rsidRPr="00B14C8C">
        <w:rPr>
          <w:rFonts w:asciiTheme="minorEastAsia" w:eastAsiaTheme="minorEastAsia" w:hAnsiTheme="minorEastAsia" w:hint="eastAsia"/>
        </w:rPr>
        <w:t>，然后在先用的</w:t>
      </w:r>
      <w:r w:rsidR="008B7F8E" w:rsidRPr="00B14C8C">
        <w:rPr>
          <w:rFonts w:asciiTheme="minorEastAsia" w:eastAsiaTheme="minorEastAsia" w:hAnsiTheme="minorEastAsia"/>
        </w:rPr>
        <w:t>mongos</w:t>
      </w:r>
      <w:r w:rsidR="008B7F8E" w:rsidRPr="00B14C8C">
        <w:rPr>
          <w:rFonts w:asciiTheme="minorEastAsia" w:eastAsiaTheme="minorEastAsia" w:hAnsiTheme="minorEastAsia" w:hint="eastAsia"/>
        </w:rPr>
        <w:t>上添加该节点：</w:t>
      </w:r>
    </w:p>
    <w:p w:rsidR="008B7F8E" w:rsidRPr="00B14C8C" w:rsidRDefault="008B7F8E" w:rsidP="008B7F8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admin;</w:t>
      </w:r>
    </w:p>
    <w:p w:rsidR="008B7F8E" w:rsidRPr="00B14C8C" w:rsidRDefault="008B7F8E" w:rsidP="008B7F8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</w:t>
      </w:r>
      <w:r w:rsidR="000D4CBA" w:rsidRPr="00B14C8C">
        <w:rPr>
          <w:rFonts w:asciiTheme="minorEastAsia" w:eastAsiaTheme="minorEastAsia" w:hAnsiTheme="minorEastAsia"/>
          <w:b/>
          <w:color w:val="03DB65"/>
        </w:rPr>
        <w:t>Command({"addshard":"127.0.0.1:5</w:t>
      </w:r>
      <w:r w:rsidRPr="00B14C8C">
        <w:rPr>
          <w:rFonts w:asciiTheme="minorEastAsia" w:eastAsiaTheme="minorEastAsia" w:hAnsiTheme="minorEastAsia"/>
          <w:b/>
          <w:color w:val="03DB65"/>
        </w:rPr>
        <w:t>0000", allowLocal:true});</w:t>
      </w:r>
    </w:p>
    <w:p w:rsidR="008B7F8E" w:rsidRPr="00B14C8C" w:rsidRDefault="000D4CBA" w:rsidP="008B7F8E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默认情况下，启动的集群会开启均衡器，我们可以如下查看集群中的均衡器状态：</w:t>
      </w:r>
    </w:p>
    <w:p w:rsidR="00624000" w:rsidRPr="00B14C8C" w:rsidRDefault="00624000" w:rsidP="00624000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sh.getBalancerState();</w:t>
      </w:r>
    </w:p>
    <w:p w:rsidR="008B7F8E" w:rsidRPr="00B14C8C" w:rsidRDefault="00624000" w:rsidP="003351D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true</w:t>
      </w:r>
    </w:p>
    <w:p w:rsidR="002431CA" w:rsidRPr="00B14C8C" w:rsidRDefault="003351D1" w:rsidP="00B46A90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</w:rPr>
      </w:pPr>
      <w:bookmarkStart w:id="3" w:name="_Toc32242672"/>
      <w:r w:rsidRPr="00B14C8C">
        <w:rPr>
          <w:rFonts w:asciiTheme="minorEastAsia" w:eastAsiaTheme="minorEastAsia" w:hAnsiTheme="minorEastAsia" w:hint="eastAsia"/>
        </w:rPr>
        <w:t>搭建分片集群——高级</w:t>
      </w:r>
      <w:bookmarkEnd w:id="3"/>
    </w:p>
    <w:p w:rsidR="003351D1" w:rsidRPr="00B14C8C" w:rsidRDefault="003351D1" w:rsidP="003351D1">
      <w:pPr>
        <w:ind w:left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在前面我们搭建了一个简单的分片集群，当然这个</w:t>
      </w:r>
      <w:r w:rsidR="00667F4C" w:rsidRPr="00B14C8C">
        <w:rPr>
          <w:rFonts w:asciiTheme="minorEastAsia" w:eastAsiaTheme="minorEastAsia" w:hAnsiTheme="minorEastAsia" w:hint="eastAsia"/>
        </w:rPr>
        <w:t>只是基本的。在前面几节，我们接触了副本集的应用。在此为了搭建一个稳定、安全的集群，我们将如下设计：</w:t>
      </w:r>
    </w:p>
    <w:p w:rsidR="00667F4C" w:rsidRPr="00B14C8C" w:rsidRDefault="006A5FA2" w:rsidP="00667F4C">
      <w:pPr>
        <w:jc w:val="center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73E24CFF" wp14:editId="4BB0CFC4">
            <wp:extent cx="4398571" cy="4667199"/>
            <wp:effectExtent l="19050" t="0" r="1979" b="0"/>
            <wp:docPr id="24" name="图片 24" descr="H:\MongoDB的一些操作\图片\分片存储高级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:\MongoDB的一些操作\图片\分片存储高级模型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516" cy="467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F4C" w:rsidRPr="00B14C8C" w:rsidRDefault="00667F4C" w:rsidP="00921613">
      <w:pPr>
        <w:pStyle w:val="2"/>
        <w:rPr>
          <w:rFonts w:asciiTheme="minorEastAsia" w:eastAsiaTheme="minorEastAsia" w:hAnsiTheme="minorEastAsia"/>
        </w:rPr>
      </w:pPr>
      <w:bookmarkStart w:id="4" w:name="_Toc32242673"/>
      <w:r w:rsidRPr="00B14C8C">
        <w:rPr>
          <w:rFonts w:asciiTheme="minorEastAsia" w:eastAsiaTheme="minorEastAsia" w:hAnsiTheme="minorEastAsia"/>
        </w:rPr>
        <w:t>3.1</w:t>
      </w:r>
      <w:r w:rsidR="0052011E" w:rsidRPr="00B14C8C">
        <w:rPr>
          <w:rFonts w:asciiTheme="minorEastAsia" w:eastAsiaTheme="minorEastAsia" w:hAnsiTheme="minorEastAsia" w:hint="eastAsia"/>
        </w:rPr>
        <w:t>整体准备</w:t>
      </w:r>
      <w:bookmarkEnd w:id="4"/>
    </w:p>
    <w:p w:rsidR="0052011E" w:rsidRPr="00B14C8C" w:rsidRDefault="0052011E" w:rsidP="00667F4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（</w:t>
      </w:r>
      <w:r w:rsidRPr="00B14C8C">
        <w:rPr>
          <w:rFonts w:asciiTheme="minorEastAsia" w:eastAsiaTheme="minorEastAsia" w:hAnsiTheme="minorEastAsia"/>
        </w:rPr>
        <w:t>1</w:t>
      </w:r>
      <w:r w:rsidRPr="00B14C8C">
        <w:rPr>
          <w:rFonts w:asciiTheme="minorEastAsia" w:eastAsiaTheme="minorEastAsia" w:hAnsiTheme="minorEastAsia" w:hint="eastAsia"/>
        </w:rPr>
        <w:t>）根据上图，为了便于识别，我们需要</w:t>
      </w:r>
      <w:r w:rsidRPr="00B14C8C">
        <w:rPr>
          <w:rFonts w:asciiTheme="minorEastAsia" w:eastAsiaTheme="minorEastAsia" w:hAnsiTheme="minorEastAsia"/>
        </w:rPr>
        <w:t>10</w:t>
      </w:r>
      <w:r w:rsidRPr="00B14C8C">
        <w:rPr>
          <w:rFonts w:asciiTheme="minorEastAsia" w:eastAsiaTheme="minorEastAsia" w:hAnsiTheme="minorEastAsia" w:hint="eastAsia"/>
        </w:rPr>
        <w:t>个结点；</w:t>
      </w:r>
    </w:p>
    <w:p w:rsidR="0052011E" w:rsidRPr="00B14C8C" w:rsidRDefault="0052011E" w:rsidP="00667F4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（</w:t>
      </w:r>
      <w:r w:rsidRPr="00B14C8C">
        <w:rPr>
          <w:rFonts w:asciiTheme="minorEastAsia" w:eastAsiaTheme="minorEastAsia" w:hAnsiTheme="minorEastAsia"/>
        </w:rPr>
        <w:t>2</w:t>
      </w:r>
      <w:r w:rsidRPr="00B14C8C">
        <w:rPr>
          <w:rFonts w:asciiTheme="minorEastAsia" w:eastAsiaTheme="minorEastAsia" w:hAnsiTheme="minorEastAsia" w:hint="eastAsia"/>
        </w:rPr>
        <w:t>）</w:t>
      </w:r>
      <w:r w:rsidR="003A2D34" w:rsidRPr="00B14C8C">
        <w:rPr>
          <w:rFonts w:asciiTheme="minorEastAsia" w:eastAsiaTheme="minorEastAsia" w:hAnsiTheme="minorEastAsia"/>
        </w:rPr>
        <w:t>mongod</w:t>
      </w:r>
      <w:r w:rsidR="003A2D34" w:rsidRPr="00B14C8C">
        <w:rPr>
          <w:rFonts w:asciiTheme="minorEastAsia" w:eastAsiaTheme="minorEastAsia" w:hAnsiTheme="minorEastAsia" w:hint="eastAsia"/>
        </w:rPr>
        <w:t>使用副本集，在此我们不设置仲裁结点，要设置仲裁结点也行，整体配置方法不变；</w:t>
      </w:r>
    </w:p>
    <w:p w:rsidR="003A2D34" w:rsidRPr="00B14C8C" w:rsidRDefault="003A2D34" w:rsidP="00667F4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（</w:t>
      </w:r>
      <w:r w:rsidRPr="00B14C8C">
        <w:rPr>
          <w:rFonts w:asciiTheme="minorEastAsia" w:eastAsiaTheme="minorEastAsia" w:hAnsiTheme="minorEastAsia"/>
        </w:rPr>
        <w:t>3</w:t>
      </w:r>
      <w:r w:rsidRPr="00B14C8C">
        <w:rPr>
          <w:rFonts w:asciiTheme="minorEastAsia" w:eastAsiaTheme="minorEastAsia" w:hAnsiTheme="minorEastAsia" w:hint="eastAsia"/>
        </w:rPr>
        <w:t>）分片副本集、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、</w:t>
      </w:r>
      <w:r w:rsidRPr="00B14C8C">
        <w:rPr>
          <w:rFonts w:asciiTheme="minorEastAsia" w:eastAsiaTheme="minorEastAsia" w:hAnsiTheme="minorEastAsia"/>
        </w:rPr>
        <w:t>config</w:t>
      </w:r>
      <w:r w:rsidRPr="00B14C8C">
        <w:rPr>
          <w:rFonts w:asciiTheme="minorEastAsia" w:eastAsiaTheme="minorEastAsia" w:hAnsiTheme="minorEastAsia" w:hint="eastAsia"/>
        </w:rPr>
        <w:t>都可以有多个；</w:t>
      </w:r>
    </w:p>
    <w:p w:rsidR="003A2D34" w:rsidRPr="00B14C8C" w:rsidRDefault="003A2D34" w:rsidP="00667F4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我们准备的结点如下：</w:t>
      </w:r>
    </w:p>
    <w:p w:rsidR="00C309C1" w:rsidRPr="00B14C8C" w:rsidRDefault="00C309C1" w:rsidP="00667F4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mongod</w:t>
      </w:r>
      <w:r w:rsidRPr="00B14C8C">
        <w:rPr>
          <w:rFonts w:asciiTheme="minorEastAsia" w:eastAsiaTheme="minorEastAsia" w:hAnsiTheme="minorEastAsia" w:hint="eastAsia"/>
        </w:rPr>
        <w:t>副本</w:t>
      </w:r>
      <w:r w:rsidR="00D8695A" w:rsidRPr="00B14C8C">
        <w:rPr>
          <w:rFonts w:asciiTheme="minorEastAsia" w:eastAsiaTheme="minorEastAsia" w:hAnsiTheme="minorEastAsia" w:hint="eastAsia"/>
        </w:rPr>
        <w:t>集</w:t>
      </w:r>
      <w:r w:rsidRPr="00B14C8C">
        <w:rPr>
          <w:rFonts w:asciiTheme="minorEastAsia" w:eastAsiaTheme="minorEastAsia" w:hAnsiTheme="minorEastAsia" w:hint="eastAsia"/>
        </w:rPr>
        <w:t>分片</w:t>
      </w:r>
      <w:r w:rsidRPr="00B14C8C">
        <w:rPr>
          <w:rFonts w:asciiTheme="minorEastAsia" w:eastAsiaTheme="minorEastAsia" w:hAnsiTheme="minorEastAsia"/>
        </w:rPr>
        <w:t>1</w:t>
      </w:r>
    </w:p>
    <w:p w:rsidR="00AE6ED9" w:rsidRPr="00B14C8C" w:rsidRDefault="00AE6ED9" w:rsidP="00AE6ED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G:\MongoDB 2.6 Standard-mongod-30001</w:t>
      </w:r>
      <w:r w:rsidR="000B6175" w:rsidRPr="00B14C8C">
        <w:rPr>
          <w:rFonts w:asciiTheme="minorEastAsia" w:eastAsiaTheme="minorEastAsia" w:hAnsiTheme="minorEastAsia" w:hint="eastAsia"/>
        </w:rPr>
        <w:t>、使用</w:t>
      </w:r>
      <w:r w:rsidR="000B6175" w:rsidRPr="00B14C8C">
        <w:rPr>
          <w:rFonts w:asciiTheme="minorEastAsia" w:eastAsiaTheme="minorEastAsia" w:hAnsiTheme="minorEastAsia"/>
        </w:rPr>
        <w:t>30001</w:t>
      </w:r>
      <w:r w:rsidR="000B6175" w:rsidRPr="00B14C8C">
        <w:rPr>
          <w:rFonts w:asciiTheme="minorEastAsia" w:eastAsiaTheme="minorEastAsia" w:hAnsiTheme="minorEastAsia" w:hint="eastAsia"/>
        </w:rPr>
        <w:t>端口</w:t>
      </w:r>
    </w:p>
    <w:p w:rsidR="00AE6ED9" w:rsidRPr="00B14C8C" w:rsidRDefault="00AE6ED9" w:rsidP="00AE6ED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G:\MongoDB 2.6 Standard-mongod-30002</w:t>
      </w:r>
      <w:r w:rsidR="000B6175" w:rsidRPr="00B14C8C">
        <w:rPr>
          <w:rFonts w:asciiTheme="minorEastAsia" w:eastAsiaTheme="minorEastAsia" w:hAnsiTheme="minorEastAsia" w:hint="eastAsia"/>
        </w:rPr>
        <w:t>、使用</w:t>
      </w:r>
      <w:r w:rsidR="000B6175" w:rsidRPr="00B14C8C">
        <w:rPr>
          <w:rFonts w:asciiTheme="minorEastAsia" w:eastAsiaTheme="minorEastAsia" w:hAnsiTheme="minorEastAsia"/>
        </w:rPr>
        <w:t>30002</w:t>
      </w:r>
      <w:r w:rsidR="000B6175" w:rsidRPr="00B14C8C">
        <w:rPr>
          <w:rFonts w:asciiTheme="minorEastAsia" w:eastAsiaTheme="minorEastAsia" w:hAnsiTheme="minorEastAsia" w:hint="eastAsia"/>
        </w:rPr>
        <w:t>端口</w:t>
      </w:r>
    </w:p>
    <w:p w:rsidR="00AE6ED9" w:rsidRPr="00B14C8C" w:rsidRDefault="00AE6ED9" w:rsidP="00AE6ED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G:\MongoDB 2.6 Standard-mongod-30003</w:t>
      </w:r>
      <w:r w:rsidR="000B6175" w:rsidRPr="00B14C8C">
        <w:rPr>
          <w:rFonts w:asciiTheme="minorEastAsia" w:eastAsiaTheme="minorEastAsia" w:hAnsiTheme="minorEastAsia" w:hint="eastAsia"/>
        </w:rPr>
        <w:t>、使用</w:t>
      </w:r>
      <w:r w:rsidR="000B6175" w:rsidRPr="00B14C8C">
        <w:rPr>
          <w:rFonts w:asciiTheme="minorEastAsia" w:eastAsiaTheme="minorEastAsia" w:hAnsiTheme="minorEastAsia"/>
        </w:rPr>
        <w:t>30003</w:t>
      </w:r>
      <w:r w:rsidR="000B6175" w:rsidRPr="00B14C8C">
        <w:rPr>
          <w:rFonts w:asciiTheme="minorEastAsia" w:eastAsiaTheme="minorEastAsia" w:hAnsiTheme="minorEastAsia" w:hint="eastAsia"/>
        </w:rPr>
        <w:t>端口</w:t>
      </w:r>
    </w:p>
    <w:p w:rsidR="00AE6ED9" w:rsidRPr="00B14C8C" w:rsidRDefault="00AE6ED9" w:rsidP="00AE6ED9">
      <w:pPr>
        <w:rPr>
          <w:rFonts w:asciiTheme="minorEastAsia" w:eastAsiaTheme="minorEastAsia" w:hAnsiTheme="minorEastAsia"/>
        </w:rPr>
      </w:pPr>
    </w:p>
    <w:p w:rsidR="00333CC1" w:rsidRPr="00B14C8C" w:rsidRDefault="00333CC1" w:rsidP="00AE6ED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mongod</w:t>
      </w:r>
      <w:r w:rsidRPr="00B14C8C">
        <w:rPr>
          <w:rFonts w:asciiTheme="minorEastAsia" w:eastAsiaTheme="minorEastAsia" w:hAnsiTheme="minorEastAsia" w:hint="eastAsia"/>
        </w:rPr>
        <w:t>副本</w:t>
      </w:r>
      <w:r w:rsidR="00D8695A" w:rsidRPr="00B14C8C">
        <w:rPr>
          <w:rFonts w:asciiTheme="minorEastAsia" w:eastAsiaTheme="minorEastAsia" w:hAnsiTheme="minorEastAsia" w:hint="eastAsia"/>
        </w:rPr>
        <w:t>集</w:t>
      </w:r>
      <w:r w:rsidRPr="00B14C8C">
        <w:rPr>
          <w:rFonts w:asciiTheme="minorEastAsia" w:eastAsiaTheme="minorEastAsia" w:hAnsiTheme="minorEastAsia" w:hint="eastAsia"/>
        </w:rPr>
        <w:t>分片</w:t>
      </w:r>
      <w:r w:rsidR="00135056" w:rsidRPr="00B14C8C">
        <w:rPr>
          <w:rFonts w:asciiTheme="minorEastAsia" w:eastAsiaTheme="minorEastAsia" w:hAnsiTheme="minorEastAsia"/>
        </w:rPr>
        <w:t>2</w:t>
      </w:r>
    </w:p>
    <w:p w:rsidR="00AE6ED9" w:rsidRPr="00B14C8C" w:rsidRDefault="00AE6ED9" w:rsidP="00AE6ED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G:\MongoDB 2.6 Standard-mongod-40001</w:t>
      </w:r>
      <w:r w:rsidR="00C1628E" w:rsidRPr="00B14C8C">
        <w:rPr>
          <w:rFonts w:asciiTheme="minorEastAsia" w:eastAsiaTheme="minorEastAsia" w:hAnsiTheme="minorEastAsia" w:hint="eastAsia"/>
        </w:rPr>
        <w:t>、使用</w:t>
      </w:r>
      <w:r w:rsidR="00C1628E" w:rsidRPr="00B14C8C">
        <w:rPr>
          <w:rFonts w:asciiTheme="minorEastAsia" w:eastAsiaTheme="minorEastAsia" w:hAnsiTheme="minorEastAsia"/>
        </w:rPr>
        <w:t>40001</w:t>
      </w:r>
      <w:r w:rsidR="00C1628E" w:rsidRPr="00B14C8C">
        <w:rPr>
          <w:rFonts w:asciiTheme="minorEastAsia" w:eastAsiaTheme="minorEastAsia" w:hAnsiTheme="minorEastAsia" w:hint="eastAsia"/>
        </w:rPr>
        <w:t>端口</w:t>
      </w:r>
    </w:p>
    <w:p w:rsidR="00AE6ED9" w:rsidRPr="00B14C8C" w:rsidRDefault="00AE6ED9" w:rsidP="00AE6ED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G:\MongoDB 2.6 Standard-mongod-40002</w:t>
      </w:r>
      <w:r w:rsidR="00C1628E" w:rsidRPr="00B14C8C">
        <w:rPr>
          <w:rFonts w:asciiTheme="minorEastAsia" w:eastAsiaTheme="minorEastAsia" w:hAnsiTheme="minorEastAsia" w:hint="eastAsia"/>
        </w:rPr>
        <w:t>、使用</w:t>
      </w:r>
      <w:r w:rsidR="00C1628E" w:rsidRPr="00B14C8C">
        <w:rPr>
          <w:rFonts w:asciiTheme="minorEastAsia" w:eastAsiaTheme="minorEastAsia" w:hAnsiTheme="minorEastAsia"/>
        </w:rPr>
        <w:t>40002</w:t>
      </w:r>
      <w:r w:rsidR="00C1628E" w:rsidRPr="00B14C8C">
        <w:rPr>
          <w:rFonts w:asciiTheme="minorEastAsia" w:eastAsiaTheme="minorEastAsia" w:hAnsiTheme="minorEastAsia" w:hint="eastAsia"/>
        </w:rPr>
        <w:t>端口</w:t>
      </w:r>
    </w:p>
    <w:p w:rsidR="00AE6ED9" w:rsidRPr="00B14C8C" w:rsidRDefault="00AE6ED9" w:rsidP="00AE6ED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G:\MongoDB 2.6 Standard-mongod-40003</w:t>
      </w:r>
      <w:r w:rsidR="00C1628E" w:rsidRPr="00B14C8C">
        <w:rPr>
          <w:rFonts w:asciiTheme="minorEastAsia" w:eastAsiaTheme="minorEastAsia" w:hAnsiTheme="minorEastAsia" w:hint="eastAsia"/>
        </w:rPr>
        <w:t>、使用</w:t>
      </w:r>
      <w:r w:rsidR="00C1628E" w:rsidRPr="00B14C8C">
        <w:rPr>
          <w:rFonts w:asciiTheme="minorEastAsia" w:eastAsiaTheme="minorEastAsia" w:hAnsiTheme="minorEastAsia"/>
        </w:rPr>
        <w:t>40003</w:t>
      </w:r>
      <w:r w:rsidR="00C1628E" w:rsidRPr="00B14C8C">
        <w:rPr>
          <w:rFonts w:asciiTheme="minorEastAsia" w:eastAsiaTheme="minorEastAsia" w:hAnsiTheme="minorEastAsia" w:hint="eastAsia"/>
        </w:rPr>
        <w:t>端口</w:t>
      </w:r>
    </w:p>
    <w:p w:rsidR="00642284" w:rsidRPr="00B14C8C" w:rsidRDefault="00642284" w:rsidP="00642284">
      <w:pPr>
        <w:rPr>
          <w:rFonts w:asciiTheme="minorEastAsia" w:eastAsiaTheme="minorEastAsia" w:hAnsiTheme="minorEastAsia"/>
        </w:rPr>
      </w:pPr>
    </w:p>
    <w:p w:rsidR="00642284" w:rsidRPr="00B14C8C" w:rsidRDefault="00642284" w:rsidP="00642284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mongod</w:t>
      </w:r>
      <w:r w:rsidRPr="00B14C8C">
        <w:rPr>
          <w:rFonts w:asciiTheme="minorEastAsia" w:eastAsiaTheme="minorEastAsia" w:hAnsiTheme="minorEastAsia" w:hint="eastAsia"/>
        </w:rPr>
        <w:t>配置结点</w:t>
      </w:r>
    </w:p>
    <w:p w:rsidR="00642284" w:rsidRPr="00B14C8C" w:rsidRDefault="00642284" w:rsidP="00642284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G:\MongoDB 2.6 Standard-config-10000</w:t>
      </w:r>
      <w:r w:rsidRPr="00B14C8C">
        <w:rPr>
          <w:rFonts w:asciiTheme="minorEastAsia" w:eastAsiaTheme="minorEastAsia" w:hAnsiTheme="minorEastAsia" w:hint="eastAsia"/>
        </w:rPr>
        <w:t>、使用</w:t>
      </w:r>
      <w:r w:rsidRPr="00B14C8C">
        <w:rPr>
          <w:rFonts w:asciiTheme="minorEastAsia" w:eastAsiaTheme="minorEastAsia" w:hAnsiTheme="minorEastAsia"/>
        </w:rPr>
        <w:t>10000</w:t>
      </w:r>
      <w:r w:rsidRPr="00B14C8C">
        <w:rPr>
          <w:rFonts w:asciiTheme="minorEastAsia" w:eastAsiaTheme="minorEastAsia" w:hAnsiTheme="minorEastAsia" w:hint="eastAsia"/>
        </w:rPr>
        <w:t>端口</w:t>
      </w:r>
    </w:p>
    <w:p w:rsidR="00642284" w:rsidRPr="00B14C8C" w:rsidRDefault="00642284" w:rsidP="00642284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G:\MongoDB 2.6 Standard-config-10001</w:t>
      </w:r>
      <w:r w:rsidRPr="00B14C8C">
        <w:rPr>
          <w:rFonts w:asciiTheme="minorEastAsia" w:eastAsiaTheme="minorEastAsia" w:hAnsiTheme="minorEastAsia" w:hint="eastAsia"/>
        </w:rPr>
        <w:t>、使用</w:t>
      </w:r>
      <w:r w:rsidRPr="00B14C8C">
        <w:rPr>
          <w:rFonts w:asciiTheme="minorEastAsia" w:eastAsiaTheme="minorEastAsia" w:hAnsiTheme="minorEastAsia"/>
        </w:rPr>
        <w:t>10001</w:t>
      </w:r>
      <w:r w:rsidRPr="00B14C8C">
        <w:rPr>
          <w:rFonts w:asciiTheme="minorEastAsia" w:eastAsiaTheme="minorEastAsia" w:hAnsiTheme="minorEastAsia" w:hint="eastAsia"/>
        </w:rPr>
        <w:t>端口</w:t>
      </w:r>
    </w:p>
    <w:p w:rsidR="00642284" w:rsidRPr="00B14C8C" w:rsidRDefault="00642284" w:rsidP="00642284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G:\MongoDB 2.6 Standard-config-10002</w:t>
      </w:r>
      <w:r w:rsidRPr="00B14C8C">
        <w:rPr>
          <w:rFonts w:asciiTheme="minorEastAsia" w:eastAsiaTheme="minorEastAsia" w:hAnsiTheme="minorEastAsia" w:hint="eastAsia"/>
        </w:rPr>
        <w:t>、使用</w:t>
      </w:r>
      <w:r w:rsidRPr="00B14C8C">
        <w:rPr>
          <w:rFonts w:asciiTheme="minorEastAsia" w:eastAsiaTheme="minorEastAsia" w:hAnsiTheme="minorEastAsia"/>
        </w:rPr>
        <w:t>10002</w:t>
      </w:r>
      <w:r w:rsidRPr="00B14C8C">
        <w:rPr>
          <w:rFonts w:asciiTheme="minorEastAsia" w:eastAsiaTheme="minorEastAsia" w:hAnsiTheme="minorEastAsia" w:hint="eastAsia"/>
        </w:rPr>
        <w:t>端口</w:t>
      </w:r>
    </w:p>
    <w:p w:rsidR="00B35929" w:rsidRPr="00B14C8C" w:rsidRDefault="008B01C9" w:rsidP="008B01C9">
      <w:pPr>
        <w:rPr>
          <w:rFonts w:asciiTheme="minorEastAsia" w:eastAsiaTheme="minorEastAsia" w:hAnsiTheme="minorEastAsia"/>
          <w:b/>
          <w:color w:val="FF0000"/>
        </w:rPr>
      </w:pPr>
      <w:r w:rsidRPr="00B14C8C">
        <w:rPr>
          <w:rFonts w:asciiTheme="minorEastAsia" w:eastAsiaTheme="minorEastAsia" w:hAnsiTheme="minorEastAsia" w:hint="eastAsia"/>
          <w:b/>
          <w:color w:val="FF0000"/>
        </w:rPr>
        <w:t>！！！注意</w:t>
      </w:r>
      <w:r w:rsidR="003E1D76" w:rsidRPr="00B14C8C">
        <w:rPr>
          <w:rFonts w:asciiTheme="minorEastAsia" w:eastAsiaTheme="minorEastAsia" w:hAnsiTheme="minorEastAsia" w:hint="eastAsia"/>
          <w:b/>
          <w:color w:val="FF0000"/>
        </w:rPr>
        <w:t>：</w:t>
      </w:r>
      <w:r w:rsidR="003E1D76" w:rsidRPr="00B14C8C">
        <w:rPr>
          <w:rFonts w:asciiTheme="minorEastAsia" w:eastAsiaTheme="minorEastAsia" w:hAnsiTheme="minorEastAsia"/>
          <w:b/>
          <w:color w:val="FF0000"/>
        </w:rPr>
        <w:t>config server</w:t>
      </w:r>
      <w:r w:rsidR="003E1D76" w:rsidRPr="00B14C8C">
        <w:rPr>
          <w:rFonts w:asciiTheme="minorEastAsia" w:eastAsiaTheme="minorEastAsia" w:hAnsiTheme="minorEastAsia" w:hint="eastAsia"/>
          <w:b/>
          <w:color w:val="FF0000"/>
        </w:rPr>
        <w:t>配置的在不同版本有不同。在</w:t>
      </w:r>
      <w:r w:rsidR="003E1D76" w:rsidRPr="00B14C8C">
        <w:rPr>
          <w:rFonts w:asciiTheme="minorEastAsia" w:eastAsiaTheme="minorEastAsia" w:hAnsiTheme="minorEastAsia"/>
          <w:b/>
          <w:color w:val="FF0000"/>
        </w:rPr>
        <w:t>2.x</w:t>
      </w:r>
      <w:r w:rsidR="00F52CF9" w:rsidRPr="00B14C8C">
        <w:rPr>
          <w:rFonts w:asciiTheme="minorEastAsia" w:eastAsiaTheme="minorEastAsia" w:hAnsiTheme="minorEastAsia"/>
          <w:b/>
          <w:color w:val="FF0000"/>
        </w:rPr>
        <w:t>/3.0</w:t>
      </w:r>
      <w:r w:rsidR="003E1D76" w:rsidRPr="00B14C8C">
        <w:rPr>
          <w:rFonts w:asciiTheme="minorEastAsia" w:eastAsiaTheme="minorEastAsia" w:hAnsiTheme="minorEastAsia" w:hint="eastAsia"/>
          <w:b/>
          <w:color w:val="FF0000"/>
        </w:rPr>
        <w:t>版本中，即使你配置了</w:t>
      </w:r>
      <w:r w:rsidR="003E1D76" w:rsidRPr="00B14C8C">
        <w:rPr>
          <w:rFonts w:asciiTheme="minorEastAsia" w:eastAsiaTheme="minorEastAsia" w:hAnsiTheme="minorEastAsia"/>
          <w:b/>
          <w:color w:val="FF0000"/>
        </w:rPr>
        <w:t>3</w:t>
      </w:r>
      <w:r w:rsidR="003E1D76" w:rsidRPr="00B14C8C">
        <w:rPr>
          <w:rFonts w:asciiTheme="minorEastAsia" w:eastAsiaTheme="minorEastAsia" w:hAnsiTheme="minorEastAsia" w:hint="eastAsia"/>
          <w:b/>
          <w:color w:val="FF0000"/>
        </w:rPr>
        <w:t>个</w:t>
      </w:r>
      <w:r w:rsidR="003E1D76" w:rsidRPr="00B14C8C">
        <w:rPr>
          <w:rFonts w:asciiTheme="minorEastAsia" w:eastAsiaTheme="minorEastAsia" w:hAnsiTheme="minorEastAsia"/>
          <w:b/>
          <w:color w:val="FF0000"/>
        </w:rPr>
        <w:t>config server</w:t>
      </w:r>
      <w:r w:rsidR="003E1D76" w:rsidRPr="00B14C8C">
        <w:rPr>
          <w:rFonts w:asciiTheme="minorEastAsia" w:eastAsiaTheme="minorEastAsia" w:hAnsiTheme="minorEastAsia" w:hint="eastAsia"/>
          <w:b/>
          <w:color w:val="FF0000"/>
        </w:rPr>
        <w:t>，一旦有一个</w:t>
      </w:r>
      <w:r w:rsidR="003E1D76" w:rsidRPr="00B14C8C">
        <w:rPr>
          <w:rFonts w:asciiTheme="minorEastAsia" w:eastAsiaTheme="minorEastAsia" w:hAnsiTheme="minorEastAsia"/>
          <w:b/>
          <w:color w:val="FF0000"/>
        </w:rPr>
        <w:t>config server</w:t>
      </w:r>
      <w:r w:rsidR="003E1D76" w:rsidRPr="00B14C8C">
        <w:rPr>
          <w:rFonts w:asciiTheme="minorEastAsia" w:eastAsiaTheme="minorEastAsia" w:hAnsiTheme="minorEastAsia" w:hint="eastAsia"/>
          <w:b/>
          <w:color w:val="FF0000"/>
        </w:rPr>
        <w:t>挂掉了，那么此时整个集群的元数据将变为只读状态。在</w:t>
      </w:r>
      <w:r w:rsidR="003E1D76" w:rsidRPr="00B14C8C">
        <w:rPr>
          <w:rFonts w:asciiTheme="minorEastAsia" w:eastAsiaTheme="minorEastAsia" w:hAnsiTheme="minorEastAsia"/>
          <w:b/>
          <w:color w:val="FF0000"/>
        </w:rPr>
        <w:t>3.</w:t>
      </w:r>
      <w:r w:rsidR="00574DFA" w:rsidRPr="00B14C8C">
        <w:rPr>
          <w:rFonts w:asciiTheme="minorEastAsia" w:eastAsiaTheme="minorEastAsia" w:hAnsiTheme="minorEastAsia"/>
          <w:b/>
          <w:color w:val="FF0000"/>
        </w:rPr>
        <w:t>2</w:t>
      </w:r>
      <w:r w:rsidR="005F07DE" w:rsidRPr="00B14C8C">
        <w:rPr>
          <w:rFonts w:asciiTheme="minorEastAsia" w:eastAsiaTheme="minorEastAsia" w:hAnsiTheme="minorEastAsia"/>
          <w:b/>
          <w:color w:val="FF0000"/>
        </w:rPr>
        <w:t>=</w:t>
      </w:r>
      <w:r w:rsidR="00574DFA" w:rsidRPr="00B14C8C">
        <w:rPr>
          <w:rFonts w:asciiTheme="minorEastAsia" w:eastAsiaTheme="minorEastAsia" w:hAnsiTheme="minorEastAsia"/>
          <w:b/>
          <w:color w:val="FF0000"/>
        </w:rPr>
        <w:t>+</w:t>
      </w:r>
      <w:r w:rsidR="003E1D76" w:rsidRPr="00B14C8C">
        <w:rPr>
          <w:rFonts w:asciiTheme="minorEastAsia" w:eastAsiaTheme="minorEastAsia" w:hAnsiTheme="minorEastAsia" w:hint="eastAsia"/>
          <w:b/>
          <w:color w:val="FF0000"/>
        </w:rPr>
        <w:t>的版本中，我们可以将</w:t>
      </w:r>
      <w:r w:rsidR="003E1D76" w:rsidRPr="00B14C8C">
        <w:rPr>
          <w:rFonts w:asciiTheme="minorEastAsia" w:eastAsiaTheme="minorEastAsia" w:hAnsiTheme="minorEastAsia"/>
          <w:b/>
          <w:color w:val="FF0000"/>
        </w:rPr>
        <w:t>3</w:t>
      </w:r>
      <w:r w:rsidR="003E1D76" w:rsidRPr="00B14C8C">
        <w:rPr>
          <w:rFonts w:asciiTheme="minorEastAsia" w:eastAsiaTheme="minorEastAsia" w:hAnsiTheme="minorEastAsia" w:hint="eastAsia"/>
          <w:b/>
          <w:color w:val="FF0000"/>
        </w:rPr>
        <w:t>个</w:t>
      </w:r>
      <w:r w:rsidR="003E1D76" w:rsidRPr="00B14C8C">
        <w:rPr>
          <w:rFonts w:asciiTheme="minorEastAsia" w:eastAsiaTheme="minorEastAsia" w:hAnsiTheme="minorEastAsia"/>
          <w:b/>
          <w:color w:val="FF0000"/>
        </w:rPr>
        <w:t>config server</w:t>
      </w:r>
      <w:r w:rsidR="003E1D76" w:rsidRPr="00B14C8C">
        <w:rPr>
          <w:rFonts w:asciiTheme="minorEastAsia" w:eastAsiaTheme="minorEastAsia" w:hAnsiTheme="minorEastAsia" w:hint="eastAsia"/>
          <w:b/>
          <w:color w:val="FF0000"/>
        </w:rPr>
        <w:t>配置为一个</w:t>
      </w:r>
      <w:r w:rsidR="003E1D76" w:rsidRPr="00B14C8C">
        <w:rPr>
          <w:rFonts w:asciiTheme="minorEastAsia" w:eastAsiaTheme="minorEastAsia" w:hAnsiTheme="minorEastAsia"/>
          <w:b/>
          <w:color w:val="FF0000"/>
        </w:rPr>
        <w:t>replset</w:t>
      </w:r>
      <w:r w:rsidR="003E1D76" w:rsidRPr="00B14C8C">
        <w:rPr>
          <w:rFonts w:asciiTheme="minorEastAsia" w:eastAsiaTheme="minorEastAsia" w:hAnsiTheme="minorEastAsia" w:hint="eastAsia"/>
          <w:b/>
          <w:color w:val="FF0000"/>
        </w:rPr>
        <w:t>来解决这个问题。</w:t>
      </w:r>
    </w:p>
    <w:p w:rsidR="00B61BAD" w:rsidRPr="00B14C8C" w:rsidRDefault="00704315" w:rsidP="00667F4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  <w:b/>
          <w:color w:val="FF0000"/>
        </w:rPr>
        <w:tab/>
      </w:r>
      <w:r w:rsidRPr="00B14C8C">
        <w:rPr>
          <w:rFonts w:asciiTheme="minorEastAsia" w:eastAsiaTheme="minorEastAsia" w:hAnsiTheme="minorEastAsia" w:hint="eastAsia"/>
          <w:b/>
          <w:color w:val="FF0000"/>
        </w:rPr>
        <w:t>这一点非常坑，也就是在</w:t>
      </w:r>
      <w:r w:rsidRPr="00B14C8C">
        <w:rPr>
          <w:rFonts w:asciiTheme="minorEastAsia" w:eastAsiaTheme="minorEastAsia" w:hAnsiTheme="minorEastAsia"/>
          <w:b/>
          <w:color w:val="FF0000"/>
        </w:rPr>
        <w:t>2.x</w:t>
      </w:r>
      <w:r w:rsidR="005F07DE" w:rsidRPr="00B14C8C">
        <w:rPr>
          <w:rFonts w:asciiTheme="minorEastAsia" w:eastAsiaTheme="minorEastAsia" w:hAnsiTheme="minorEastAsia"/>
          <w:b/>
          <w:color w:val="FF0000"/>
        </w:rPr>
        <w:t>/3.0</w:t>
      </w:r>
      <w:r w:rsidRPr="00B14C8C">
        <w:rPr>
          <w:rFonts w:asciiTheme="minorEastAsia" w:eastAsiaTheme="minorEastAsia" w:hAnsiTheme="minorEastAsia" w:hint="eastAsia"/>
          <w:b/>
          <w:color w:val="FF0000"/>
        </w:rPr>
        <w:t>版本中，多个</w:t>
      </w:r>
      <w:r w:rsidRPr="00B14C8C">
        <w:rPr>
          <w:rFonts w:asciiTheme="minorEastAsia" w:eastAsiaTheme="minorEastAsia" w:hAnsiTheme="minorEastAsia"/>
          <w:b/>
          <w:color w:val="FF0000"/>
        </w:rPr>
        <w:t>config server</w:t>
      </w:r>
      <w:r w:rsidRPr="00B14C8C">
        <w:rPr>
          <w:rFonts w:asciiTheme="minorEastAsia" w:eastAsiaTheme="minorEastAsia" w:hAnsiTheme="minorEastAsia" w:hint="eastAsia"/>
          <w:b/>
          <w:color w:val="FF0000"/>
        </w:rPr>
        <w:t>仅仅保证了</w:t>
      </w:r>
      <w:r w:rsidRPr="00B14C8C">
        <w:rPr>
          <w:rFonts w:asciiTheme="minorEastAsia" w:eastAsiaTheme="minorEastAsia" w:hAnsiTheme="minorEastAsia"/>
          <w:b/>
          <w:color w:val="FF0000"/>
        </w:rPr>
        <w:t>config</w:t>
      </w:r>
      <w:r w:rsidRPr="00B14C8C">
        <w:rPr>
          <w:rFonts w:asciiTheme="minorEastAsia" w:eastAsiaTheme="minorEastAsia" w:hAnsiTheme="minorEastAsia" w:hint="eastAsia"/>
          <w:b/>
          <w:color w:val="FF0000"/>
        </w:rPr>
        <w:t>不稳定的数据完整性，至于业务层面还是无法做到稳定的。在</w:t>
      </w:r>
      <w:r w:rsidRPr="00B14C8C">
        <w:rPr>
          <w:rFonts w:asciiTheme="minorEastAsia" w:eastAsiaTheme="minorEastAsia" w:hAnsiTheme="minorEastAsia"/>
          <w:b/>
          <w:color w:val="FF0000"/>
        </w:rPr>
        <w:t>3.</w:t>
      </w:r>
      <w:r w:rsidR="005F07DE" w:rsidRPr="00B14C8C">
        <w:rPr>
          <w:rFonts w:asciiTheme="minorEastAsia" w:eastAsiaTheme="minorEastAsia" w:hAnsiTheme="minorEastAsia"/>
          <w:b/>
          <w:color w:val="FF0000"/>
        </w:rPr>
        <w:t>2=+</w:t>
      </w:r>
      <w:r w:rsidRPr="00B14C8C">
        <w:rPr>
          <w:rFonts w:asciiTheme="minorEastAsia" w:eastAsiaTheme="minorEastAsia" w:hAnsiTheme="minorEastAsia" w:hint="eastAsia"/>
          <w:b/>
          <w:color w:val="FF0000"/>
        </w:rPr>
        <w:t>中可以搞定，可以将</w:t>
      </w:r>
      <w:r w:rsidRPr="00B14C8C">
        <w:rPr>
          <w:rFonts w:asciiTheme="minorEastAsia" w:eastAsiaTheme="minorEastAsia" w:hAnsiTheme="minorEastAsia"/>
          <w:b/>
          <w:color w:val="FF0000"/>
        </w:rPr>
        <w:t>config server</w:t>
      </w:r>
      <w:r w:rsidRPr="00B14C8C">
        <w:rPr>
          <w:rFonts w:asciiTheme="minorEastAsia" w:eastAsiaTheme="minorEastAsia" w:hAnsiTheme="minorEastAsia" w:hint="eastAsia"/>
          <w:b/>
          <w:color w:val="FF0000"/>
        </w:rPr>
        <w:t>设置为</w:t>
      </w:r>
      <w:r w:rsidRPr="00B14C8C">
        <w:rPr>
          <w:rFonts w:asciiTheme="minorEastAsia" w:eastAsiaTheme="minorEastAsia" w:hAnsiTheme="minorEastAsia"/>
          <w:b/>
          <w:color w:val="FF0000"/>
        </w:rPr>
        <w:t>1</w:t>
      </w:r>
      <w:r w:rsidRPr="00B14C8C">
        <w:rPr>
          <w:rFonts w:asciiTheme="minorEastAsia" w:eastAsiaTheme="minorEastAsia" w:hAnsiTheme="minorEastAsia" w:hint="eastAsia"/>
          <w:b/>
          <w:color w:val="FF0000"/>
        </w:rPr>
        <w:t>个</w:t>
      </w:r>
      <w:r w:rsidRPr="00B14C8C">
        <w:rPr>
          <w:rFonts w:asciiTheme="minorEastAsia" w:eastAsiaTheme="minorEastAsia" w:hAnsiTheme="minorEastAsia"/>
          <w:b/>
          <w:color w:val="FF0000"/>
        </w:rPr>
        <w:t>replset</w:t>
      </w:r>
      <w:r w:rsidRPr="00B14C8C">
        <w:rPr>
          <w:rFonts w:asciiTheme="minorEastAsia" w:eastAsiaTheme="minorEastAsia" w:hAnsiTheme="minorEastAsia" w:hint="eastAsia"/>
          <w:b/>
          <w:color w:val="FF0000"/>
        </w:rPr>
        <w:t>来解决这个问题</w:t>
      </w:r>
      <w:r w:rsidR="007C53B6" w:rsidRPr="00B14C8C">
        <w:rPr>
          <w:rFonts w:asciiTheme="minorEastAsia" w:eastAsiaTheme="minorEastAsia" w:hAnsiTheme="minorEastAsia" w:hint="eastAsia"/>
          <w:b/>
          <w:color w:val="FF0000"/>
        </w:rPr>
        <w:t>，参考这里</w:t>
      </w:r>
      <w:r w:rsidR="00151932" w:rsidRPr="00B14C8C">
        <w:rPr>
          <w:rFonts w:asciiTheme="minorEastAsia" w:eastAsiaTheme="minorEastAsia" w:hAnsiTheme="minorEastAsia"/>
        </w:rPr>
        <w:fldChar w:fldCharType="begin"/>
      </w:r>
      <w:r w:rsidR="00151932" w:rsidRPr="00B14C8C">
        <w:rPr>
          <w:rFonts w:asciiTheme="minorEastAsia" w:eastAsiaTheme="minorEastAsia" w:hAnsiTheme="minorEastAsia"/>
        </w:rPr>
        <w:instrText xml:space="preserve"> HYPERLINK "https://docs.mongodb.com/manual/core/sharded-cluster-config-servers/" \l "csrs" </w:instrText>
      </w:r>
      <w:r w:rsidR="00151932" w:rsidRPr="00B14C8C">
        <w:rPr>
          <w:rFonts w:asciiTheme="minorEastAsia" w:eastAsiaTheme="minorEastAsia" w:hAnsiTheme="minorEastAsia"/>
        </w:rPr>
        <w:fldChar w:fldCharType="separate"/>
      </w:r>
      <w:r w:rsidR="007C53B6" w:rsidRPr="00B14C8C">
        <w:rPr>
          <w:rStyle w:val="a8"/>
          <w:rFonts w:asciiTheme="minorEastAsia" w:eastAsiaTheme="minorEastAsia" w:hAnsiTheme="minorEastAsia"/>
          <w:b/>
          <w:u w:val="none"/>
        </w:rPr>
        <w:t>https://docs.mongodb.com/manual/core/sharded-cluster-config-servers/#csrs</w:t>
      </w:r>
      <w:r w:rsidR="00151932" w:rsidRPr="00B14C8C">
        <w:rPr>
          <w:rStyle w:val="a8"/>
          <w:rFonts w:asciiTheme="minorEastAsia" w:eastAsiaTheme="minorEastAsia" w:hAnsiTheme="minorEastAsia"/>
          <w:b/>
          <w:u w:val="none"/>
          <w:rPrChange w:id="5" w:author="Liu,Lei(GIS)" w:date="2016-12-02T17:41:00Z">
            <w:rPr>
              <w:rStyle w:val="a8"/>
              <w:b/>
            </w:rPr>
          </w:rPrChange>
        </w:rPr>
        <w:fldChar w:fldCharType="end"/>
      </w:r>
      <w:r w:rsidR="007C53B6" w:rsidRPr="00B14C8C">
        <w:rPr>
          <w:rFonts w:asciiTheme="minorEastAsia" w:eastAsiaTheme="minorEastAsia" w:hAnsiTheme="minorEastAsia" w:hint="eastAsia"/>
          <w:b/>
          <w:color w:val="FF0000"/>
        </w:rPr>
        <w:t>将config server配置为</w:t>
      </w:r>
      <w:r w:rsidR="007C53B6" w:rsidRPr="00B14C8C">
        <w:rPr>
          <w:rFonts w:asciiTheme="minorEastAsia" w:eastAsiaTheme="minorEastAsia" w:hAnsiTheme="minorEastAsia"/>
          <w:b/>
          <w:color w:val="FF0000"/>
        </w:rPr>
        <w:t>replset</w:t>
      </w:r>
      <w:r w:rsidR="007C53B6" w:rsidRPr="00B14C8C">
        <w:rPr>
          <w:rFonts w:asciiTheme="minorEastAsia" w:eastAsiaTheme="minorEastAsia" w:hAnsiTheme="minorEastAsia" w:hint="eastAsia"/>
          <w:b/>
          <w:color w:val="FF0000"/>
        </w:rPr>
        <w:t>模式</w:t>
      </w:r>
      <w:r w:rsidRPr="00B14C8C">
        <w:rPr>
          <w:rFonts w:asciiTheme="minorEastAsia" w:eastAsiaTheme="minorEastAsia" w:hAnsiTheme="minorEastAsia" w:hint="eastAsia"/>
          <w:b/>
          <w:color w:val="FF0000"/>
        </w:rPr>
        <w:t>。</w:t>
      </w:r>
    </w:p>
    <w:p w:rsidR="00A2634B" w:rsidRPr="00B14C8C" w:rsidRDefault="00A2634B" w:rsidP="00667F4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结点</w:t>
      </w:r>
    </w:p>
    <w:p w:rsidR="000F7940" w:rsidRPr="00B14C8C" w:rsidRDefault="00415E05" w:rsidP="00667F4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G:\MongoDB 2.6 Standard-mongos-20000</w:t>
      </w:r>
      <w:r w:rsidR="00A2634B" w:rsidRPr="00B14C8C">
        <w:rPr>
          <w:rFonts w:asciiTheme="minorEastAsia" w:eastAsiaTheme="minorEastAsia" w:hAnsiTheme="minorEastAsia" w:hint="eastAsia"/>
        </w:rPr>
        <w:t>、使用</w:t>
      </w:r>
      <w:r w:rsidR="00A2634B" w:rsidRPr="00B14C8C">
        <w:rPr>
          <w:rFonts w:asciiTheme="minorEastAsia" w:eastAsiaTheme="minorEastAsia" w:hAnsiTheme="minorEastAsia"/>
        </w:rPr>
        <w:t>20000</w:t>
      </w:r>
      <w:r w:rsidR="00A2634B" w:rsidRPr="00B14C8C">
        <w:rPr>
          <w:rFonts w:asciiTheme="minorEastAsia" w:eastAsiaTheme="minorEastAsia" w:hAnsiTheme="minorEastAsia" w:hint="eastAsia"/>
        </w:rPr>
        <w:t>端口</w:t>
      </w:r>
    </w:p>
    <w:p w:rsidR="00415E05" w:rsidRPr="00B14C8C" w:rsidRDefault="00415E05" w:rsidP="00667F4C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G:\MongoDB 2.6 Standard-mongos-20002</w:t>
      </w:r>
      <w:r w:rsidR="00A2634B" w:rsidRPr="00B14C8C">
        <w:rPr>
          <w:rFonts w:asciiTheme="minorEastAsia" w:eastAsiaTheme="minorEastAsia" w:hAnsiTheme="minorEastAsia" w:hint="eastAsia"/>
        </w:rPr>
        <w:t>、使用</w:t>
      </w:r>
      <w:r w:rsidR="00A2634B" w:rsidRPr="00B14C8C">
        <w:rPr>
          <w:rFonts w:asciiTheme="minorEastAsia" w:eastAsiaTheme="minorEastAsia" w:hAnsiTheme="minorEastAsia"/>
        </w:rPr>
        <w:t>20001</w:t>
      </w:r>
      <w:r w:rsidR="00A2634B" w:rsidRPr="00B14C8C">
        <w:rPr>
          <w:rFonts w:asciiTheme="minorEastAsia" w:eastAsiaTheme="minorEastAsia" w:hAnsiTheme="minorEastAsia" w:hint="eastAsia"/>
        </w:rPr>
        <w:t>端口</w:t>
      </w:r>
    </w:p>
    <w:p w:rsidR="00837B71" w:rsidRPr="00B14C8C" w:rsidRDefault="00837B71" w:rsidP="00921613">
      <w:pPr>
        <w:pStyle w:val="2"/>
        <w:rPr>
          <w:rFonts w:asciiTheme="minorEastAsia" w:eastAsiaTheme="minorEastAsia" w:hAnsiTheme="minorEastAsia"/>
        </w:rPr>
      </w:pPr>
      <w:bookmarkStart w:id="6" w:name="_Toc32242674"/>
      <w:r w:rsidRPr="00B14C8C">
        <w:rPr>
          <w:rFonts w:asciiTheme="minorEastAsia" w:eastAsiaTheme="minorEastAsia" w:hAnsiTheme="minorEastAsia"/>
        </w:rPr>
        <w:t>3.2</w:t>
      </w:r>
      <w:r w:rsidR="002B6DC0" w:rsidRPr="00B14C8C">
        <w:rPr>
          <w:rFonts w:asciiTheme="minorEastAsia" w:eastAsiaTheme="minorEastAsia" w:hAnsiTheme="minorEastAsia" w:hint="eastAsia"/>
        </w:rPr>
        <w:t>启动</w:t>
      </w:r>
      <w:r w:rsidR="00D445A5" w:rsidRPr="00B14C8C">
        <w:rPr>
          <w:rFonts w:asciiTheme="minorEastAsia" w:eastAsiaTheme="minorEastAsia" w:hAnsiTheme="minorEastAsia" w:hint="eastAsia"/>
        </w:rPr>
        <w:t>并</w:t>
      </w:r>
      <w:r w:rsidR="002B6DC0" w:rsidRPr="00B14C8C">
        <w:rPr>
          <w:rFonts w:asciiTheme="minorEastAsia" w:eastAsiaTheme="minorEastAsia" w:hAnsiTheme="minorEastAsia" w:hint="eastAsia"/>
        </w:rPr>
        <w:t>配置</w:t>
      </w:r>
      <w:r w:rsidR="001412A8" w:rsidRPr="00B14C8C">
        <w:rPr>
          <w:rFonts w:asciiTheme="minorEastAsia" w:eastAsiaTheme="minorEastAsia" w:hAnsiTheme="minorEastAsia"/>
        </w:rPr>
        <w:t>2</w:t>
      </w:r>
      <w:r w:rsidR="001412A8" w:rsidRPr="00B14C8C">
        <w:rPr>
          <w:rFonts w:asciiTheme="minorEastAsia" w:eastAsiaTheme="minorEastAsia" w:hAnsiTheme="minorEastAsia" w:hint="eastAsia"/>
        </w:rPr>
        <w:t>个分片</w:t>
      </w:r>
      <w:r w:rsidR="00B2536C" w:rsidRPr="00B14C8C">
        <w:rPr>
          <w:rFonts w:asciiTheme="minorEastAsia" w:eastAsiaTheme="minorEastAsia" w:hAnsiTheme="minorEastAsia" w:hint="eastAsia"/>
        </w:rPr>
        <w:t>副本集</w:t>
      </w:r>
      <w:bookmarkEnd w:id="6"/>
    </w:p>
    <w:p w:rsidR="009C1088" w:rsidRPr="00B14C8C" w:rsidRDefault="009C1088" w:rsidP="003351D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一些说明：</w:t>
      </w:r>
    </w:p>
    <w:p w:rsidR="009C1088" w:rsidRPr="00B14C8C" w:rsidRDefault="009C1088" w:rsidP="003351D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（</w:t>
      </w:r>
      <w:r w:rsidRPr="00B14C8C">
        <w:rPr>
          <w:rFonts w:asciiTheme="minorEastAsia" w:eastAsiaTheme="minorEastAsia" w:hAnsiTheme="minorEastAsia"/>
        </w:rPr>
        <w:t>1</w:t>
      </w:r>
      <w:r w:rsidRPr="00B14C8C">
        <w:rPr>
          <w:rFonts w:asciiTheme="minorEastAsia" w:eastAsiaTheme="minorEastAsia" w:hAnsiTheme="minorEastAsia" w:hint="eastAsia"/>
        </w:rPr>
        <w:t>）</w:t>
      </w:r>
      <w:r w:rsidRPr="00B14C8C">
        <w:rPr>
          <w:rFonts w:asciiTheme="minorEastAsia" w:eastAsiaTheme="minorEastAsia" w:hAnsiTheme="minorEastAsia"/>
        </w:rPr>
        <w:t>--shardsvr</w:t>
      </w:r>
      <w:r w:rsidRPr="00B14C8C">
        <w:rPr>
          <w:rFonts w:asciiTheme="minorEastAsia" w:eastAsiaTheme="minorEastAsia" w:hAnsiTheme="minorEastAsia" w:hint="eastAsia"/>
        </w:rPr>
        <w:t>：声明这个服务是一个分片服务；</w:t>
      </w:r>
    </w:p>
    <w:p w:rsidR="009C1088" w:rsidRPr="00B14C8C" w:rsidRDefault="009C1088" w:rsidP="003351D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（</w:t>
      </w:r>
      <w:r w:rsidRPr="00B14C8C">
        <w:rPr>
          <w:rFonts w:asciiTheme="minorEastAsia" w:eastAsiaTheme="minorEastAsia" w:hAnsiTheme="minorEastAsia"/>
        </w:rPr>
        <w:t>2</w:t>
      </w:r>
      <w:r w:rsidRPr="00B14C8C">
        <w:rPr>
          <w:rFonts w:asciiTheme="minorEastAsia" w:eastAsiaTheme="minorEastAsia" w:hAnsiTheme="minorEastAsia" w:hint="eastAsia"/>
        </w:rPr>
        <w:t>）没有配置</w:t>
      </w:r>
      <w:r w:rsidRPr="00B14C8C">
        <w:rPr>
          <w:rFonts w:asciiTheme="minorEastAsia" w:eastAsiaTheme="minorEastAsia" w:hAnsiTheme="minorEastAsia"/>
        </w:rPr>
        <w:t>oplogsize</w:t>
      </w:r>
      <w:r w:rsidRPr="00B14C8C">
        <w:rPr>
          <w:rFonts w:asciiTheme="minorEastAsia" w:eastAsiaTheme="minorEastAsia" w:hAnsiTheme="minorEastAsia" w:hint="eastAsia"/>
        </w:rPr>
        <w:t>、</w:t>
      </w:r>
      <w:r w:rsidRPr="00B14C8C">
        <w:rPr>
          <w:rFonts w:asciiTheme="minorEastAsia" w:eastAsiaTheme="minorEastAsia" w:hAnsiTheme="minorEastAsia"/>
        </w:rPr>
        <w:t>logpath</w:t>
      </w:r>
      <w:r w:rsidRPr="00B14C8C">
        <w:rPr>
          <w:rFonts w:asciiTheme="minorEastAsia" w:eastAsiaTheme="minorEastAsia" w:hAnsiTheme="minorEastAsia" w:hint="eastAsia"/>
        </w:rPr>
        <w:t>等选项，这些在线上配置时需要添加；</w:t>
      </w:r>
    </w:p>
    <w:p w:rsidR="00B2536C" w:rsidRPr="00B14C8C" w:rsidRDefault="00DA1542" w:rsidP="00921613">
      <w:pPr>
        <w:pStyle w:val="3"/>
        <w:rPr>
          <w:rFonts w:asciiTheme="minorEastAsia" w:eastAsiaTheme="minorEastAsia" w:hAnsiTheme="minorEastAsia"/>
        </w:rPr>
      </w:pPr>
      <w:bookmarkStart w:id="7" w:name="_Toc32242675"/>
      <w:r w:rsidRPr="00B14C8C">
        <w:rPr>
          <w:rFonts w:asciiTheme="minorEastAsia" w:eastAsiaTheme="minorEastAsia" w:hAnsiTheme="minorEastAsia"/>
        </w:rPr>
        <w:t>3.2.1</w:t>
      </w:r>
      <w:r w:rsidR="00752ED3" w:rsidRPr="00B14C8C">
        <w:rPr>
          <w:rFonts w:asciiTheme="minorEastAsia" w:eastAsiaTheme="minorEastAsia" w:hAnsiTheme="minorEastAsia" w:hint="eastAsia"/>
        </w:rPr>
        <w:t>配置第</w:t>
      </w:r>
      <w:r w:rsidR="00752ED3" w:rsidRPr="00B14C8C">
        <w:rPr>
          <w:rFonts w:asciiTheme="minorEastAsia" w:eastAsiaTheme="minorEastAsia" w:hAnsiTheme="minorEastAsia"/>
        </w:rPr>
        <w:t>1</w:t>
      </w:r>
      <w:r w:rsidR="00752ED3" w:rsidRPr="00B14C8C">
        <w:rPr>
          <w:rFonts w:asciiTheme="minorEastAsia" w:eastAsiaTheme="minorEastAsia" w:hAnsiTheme="minorEastAsia" w:hint="eastAsia"/>
        </w:rPr>
        <w:t>个分片副本集</w:t>
      </w:r>
      <w:bookmarkEnd w:id="7"/>
    </w:p>
    <w:p w:rsidR="00184509" w:rsidRPr="00B14C8C" w:rsidRDefault="00184509" w:rsidP="008C02B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Standard-mongod-30001\bin\mongod" --port=30001 --dbpath="G:\MongoDB 2.6 Standard-mongod-30001\data" --replSet lt_replset_shard_01 --shardsvr</w:t>
      </w:r>
    </w:p>
    <w:p w:rsidR="00184509" w:rsidRPr="00B14C8C" w:rsidRDefault="00184509" w:rsidP="008C02B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Standard-mongod-30002\bin\mongod" --port=30002 --dbpath="G:\MongoDB 2.6 Standard-mongod-30002\data" --replSet lt_replset_shard_01 --shardsvr</w:t>
      </w:r>
    </w:p>
    <w:p w:rsidR="00184509" w:rsidRPr="00B14C8C" w:rsidRDefault="00184509" w:rsidP="008C02B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Standard-mongod-30003\bin\mongod" --port=30003 --dbpath="G:\MongoDB 2.6 Standard-mongod-30003\data" --replSet lt_replset_shard_01 --shardsvr</w:t>
      </w:r>
    </w:p>
    <w:p w:rsidR="00184509" w:rsidRPr="00B14C8C" w:rsidRDefault="00184509" w:rsidP="008C02B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 127.0.0.1:30001</w:t>
      </w:r>
    </w:p>
    <w:p w:rsidR="00184509" w:rsidRPr="00B14C8C" w:rsidRDefault="00184509" w:rsidP="008C02B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admin;</w:t>
      </w:r>
    </w:p>
    <w:p w:rsidR="00184509" w:rsidRPr="00B14C8C" w:rsidRDefault="00184509" w:rsidP="008C02B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config = {_id:"lt_replset_shard_01", members:[{_id:0, host:"127.0.0.1:30001"}, {_id:1, host:"127.0.0.1:30002"}, {_id:2, host:"127.0.0.1:30003"}]};</w:t>
      </w:r>
    </w:p>
    <w:p w:rsidR="00184509" w:rsidRPr="00B14C8C" w:rsidRDefault="00184509" w:rsidP="008C02B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rs.initiate(config); #执行之后等待1-2分钟，再查看，各个节点才会就绪为SECONDARN、PRIMARY类型</w:t>
      </w:r>
    </w:p>
    <w:p w:rsidR="00184509" w:rsidRPr="00B14C8C" w:rsidRDefault="00184509" w:rsidP="008C02B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rs.status();</w:t>
      </w:r>
      <w:r w:rsidR="004406EE" w:rsidRPr="00B14C8C">
        <w:rPr>
          <w:rFonts w:asciiTheme="minorEastAsia" w:eastAsiaTheme="minorEastAsia" w:hAnsiTheme="minorEastAsia"/>
          <w:b/>
          <w:color w:val="03DB65"/>
        </w:rPr>
        <w:t xml:space="preserve"> #查看显示3个结点中1个Primary、2个Secondary，说明副本集配置成功</w:t>
      </w:r>
    </w:p>
    <w:p w:rsidR="00A431DB" w:rsidRPr="00B14C8C" w:rsidRDefault="00DA1542" w:rsidP="00921613">
      <w:pPr>
        <w:pStyle w:val="3"/>
        <w:rPr>
          <w:rFonts w:asciiTheme="minorEastAsia" w:eastAsiaTheme="minorEastAsia" w:hAnsiTheme="minorEastAsia"/>
        </w:rPr>
      </w:pPr>
      <w:bookmarkStart w:id="8" w:name="_Toc32242676"/>
      <w:r w:rsidRPr="00B14C8C">
        <w:rPr>
          <w:rFonts w:asciiTheme="minorEastAsia" w:eastAsiaTheme="minorEastAsia" w:hAnsiTheme="minorEastAsia"/>
        </w:rPr>
        <w:t>3.2.2</w:t>
      </w:r>
      <w:r w:rsidR="00A431DB" w:rsidRPr="00B14C8C">
        <w:rPr>
          <w:rFonts w:asciiTheme="minorEastAsia" w:eastAsiaTheme="minorEastAsia" w:hAnsiTheme="minorEastAsia" w:hint="eastAsia"/>
        </w:rPr>
        <w:t>配置第</w:t>
      </w:r>
      <w:r w:rsidR="00A431DB" w:rsidRPr="00B14C8C">
        <w:rPr>
          <w:rFonts w:asciiTheme="minorEastAsia" w:eastAsiaTheme="minorEastAsia" w:hAnsiTheme="minorEastAsia"/>
        </w:rPr>
        <w:t>2</w:t>
      </w:r>
      <w:r w:rsidR="00A431DB" w:rsidRPr="00B14C8C">
        <w:rPr>
          <w:rFonts w:asciiTheme="minorEastAsia" w:eastAsiaTheme="minorEastAsia" w:hAnsiTheme="minorEastAsia" w:hint="eastAsia"/>
        </w:rPr>
        <w:t>个分片副本集</w:t>
      </w:r>
      <w:bookmarkEnd w:id="8"/>
    </w:p>
    <w:p w:rsidR="00184509" w:rsidRPr="00B14C8C" w:rsidRDefault="00184509" w:rsidP="00A431D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Standard-mongod-40001\bin\mongod" --port=40001 --dbpath="G:\MongoDB 2.6 Standard-mongod-40001\data" --replSet lt_replset_shard_02 --shardsvr</w:t>
      </w:r>
    </w:p>
    <w:p w:rsidR="00184509" w:rsidRPr="00B14C8C" w:rsidRDefault="00184509" w:rsidP="00A431D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Standard-mongod-40002\bin\mongod" --port=40002 --dbpath="G:\MongoDB 2.6 Standard-mongod-40002\data" --replSet lt_replset_shard_02 --shardsvr</w:t>
      </w:r>
    </w:p>
    <w:p w:rsidR="00184509" w:rsidRPr="00B14C8C" w:rsidRDefault="00184509" w:rsidP="00A431D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Standard-mongod-40003\bin\mongod" --port=40003 --dbpath="G:\MongoDB 2.6 Standard-mongod-40003\data" --replSet lt_replset_shard_02 --shardsvr</w:t>
      </w:r>
    </w:p>
    <w:p w:rsidR="00184509" w:rsidRPr="00B14C8C" w:rsidRDefault="00184509" w:rsidP="00A431D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 127.0.0.1:40001</w:t>
      </w:r>
    </w:p>
    <w:p w:rsidR="00184509" w:rsidRPr="00B14C8C" w:rsidRDefault="00184509" w:rsidP="00A431D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admin;</w:t>
      </w:r>
    </w:p>
    <w:p w:rsidR="00184509" w:rsidRPr="00B14C8C" w:rsidRDefault="00184509" w:rsidP="00A431D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config = {_id:"lt_replset_shard_02", members:[{_id:0, host:"127.0.0.1:40001"}, {_id:1, host:"127.0.0.1:40002"}, {_id:2, host:"127.0.0.1:40003"}]};</w:t>
      </w:r>
    </w:p>
    <w:p w:rsidR="00184509" w:rsidRPr="00B14C8C" w:rsidRDefault="00184509" w:rsidP="00A431D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rs.initiate(config); #执行之后等待1-2分钟，再查看，各个节点才会就绪为SECONDARN、PRIMARY类型</w:t>
      </w:r>
    </w:p>
    <w:p w:rsidR="00B14942" w:rsidRPr="00B14C8C" w:rsidRDefault="00B14942" w:rsidP="00B1494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rs.status(); #查看显示3个结点中1个Primary、2个Secondary，说明副本集配置成功</w:t>
      </w:r>
    </w:p>
    <w:p w:rsidR="003F405C" w:rsidRPr="00B14C8C" w:rsidRDefault="00337B9B" w:rsidP="00921613">
      <w:pPr>
        <w:pStyle w:val="2"/>
        <w:rPr>
          <w:rFonts w:asciiTheme="minorEastAsia" w:eastAsiaTheme="minorEastAsia" w:hAnsiTheme="minorEastAsia"/>
        </w:rPr>
      </w:pPr>
      <w:bookmarkStart w:id="9" w:name="_Toc32242677"/>
      <w:r w:rsidRPr="00B14C8C">
        <w:rPr>
          <w:rFonts w:asciiTheme="minorEastAsia" w:eastAsiaTheme="minorEastAsia" w:hAnsiTheme="minorEastAsia"/>
        </w:rPr>
        <w:t>3.3</w:t>
      </w:r>
      <w:r w:rsidR="0067791B" w:rsidRPr="00B14C8C">
        <w:rPr>
          <w:rFonts w:asciiTheme="minorEastAsia" w:eastAsiaTheme="minorEastAsia" w:hAnsiTheme="minorEastAsia" w:hint="eastAsia"/>
        </w:rPr>
        <w:t>启动并配置配置结点</w:t>
      </w:r>
      <w:bookmarkEnd w:id="9"/>
    </w:p>
    <w:p w:rsidR="003F405C" w:rsidRPr="00B14C8C" w:rsidRDefault="00385665" w:rsidP="003351D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A0626B" w:rsidRPr="00B14C8C">
        <w:rPr>
          <w:rFonts w:asciiTheme="minorEastAsia" w:eastAsiaTheme="minorEastAsia" w:hAnsiTheme="minorEastAsia" w:hint="eastAsia"/>
        </w:rPr>
        <w:t>按照如下命令依次启动即可：</w:t>
      </w:r>
    </w:p>
    <w:p w:rsidR="00FC2D2D" w:rsidRPr="00B14C8C" w:rsidRDefault="00FC2D2D" w:rsidP="0033259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Standard-config-10000\bin\mongod.exe" --dbpath="G:\MongoDB 2.6 Standard-config-10000\data" --port=10000 --configsvr</w:t>
      </w:r>
    </w:p>
    <w:p w:rsidR="00FC2D2D" w:rsidRPr="00B14C8C" w:rsidRDefault="00FC2D2D" w:rsidP="0033259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Standard-config-10001\bin\mongod.exe" --dbpath="G:\MongoDB 2.6 Standard-config-10001\data" --port=10001 --configsvr</w:t>
      </w:r>
    </w:p>
    <w:p w:rsidR="00A0626B" w:rsidRPr="00B14C8C" w:rsidRDefault="00FC2D2D" w:rsidP="0033259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Standard-config-10002\bin\mongod.exe" --dbpath="G:\MongoDB 2.6 Standard-config-10002\data" --port=10002 --configsvr</w:t>
      </w:r>
    </w:p>
    <w:p w:rsidR="00B2536C" w:rsidRPr="00B14C8C" w:rsidRDefault="00894762" w:rsidP="00921613">
      <w:pPr>
        <w:pStyle w:val="2"/>
        <w:rPr>
          <w:rFonts w:asciiTheme="minorEastAsia" w:eastAsiaTheme="minorEastAsia" w:hAnsiTheme="minorEastAsia"/>
        </w:rPr>
      </w:pPr>
      <w:bookmarkStart w:id="10" w:name="_Toc32242678"/>
      <w:r w:rsidRPr="00B14C8C">
        <w:rPr>
          <w:rFonts w:asciiTheme="minorEastAsia" w:eastAsiaTheme="minorEastAsia" w:hAnsiTheme="minorEastAsia"/>
        </w:rPr>
        <w:t>3.4</w:t>
      </w:r>
      <w:r w:rsidRPr="00B14C8C">
        <w:rPr>
          <w:rFonts w:asciiTheme="minorEastAsia" w:eastAsiaTheme="minorEastAsia" w:hAnsiTheme="minorEastAsia" w:hint="eastAsia"/>
        </w:rPr>
        <w:t>启动并配置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结点</w:t>
      </w:r>
      <w:bookmarkEnd w:id="10"/>
    </w:p>
    <w:p w:rsidR="00B2536C" w:rsidRPr="00B14C8C" w:rsidRDefault="00A50543" w:rsidP="003351D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2D7837" w:rsidRPr="00B14C8C">
        <w:rPr>
          <w:rFonts w:asciiTheme="minorEastAsia" w:eastAsiaTheme="minorEastAsia" w:hAnsiTheme="minorEastAsia" w:hint="eastAsia"/>
        </w:rPr>
        <w:t>多个</w:t>
      </w:r>
      <w:r w:rsidR="002D7837" w:rsidRPr="00B14C8C">
        <w:rPr>
          <w:rFonts w:asciiTheme="minorEastAsia" w:eastAsiaTheme="minorEastAsia" w:hAnsiTheme="minorEastAsia"/>
        </w:rPr>
        <w:t>mongos</w:t>
      </w:r>
      <w:r w:rsidR="002D7837" w:rsidRPr="00B14C8C">
        <w:rPr>
          <w:rFonts w:asciiTheme="minorEastAsia" w:eastAsiaTheme="minorEastAsia" w:hAnsiTheme="minorEastAsia" w:hint="eastAsia"/>
        </w:rPr>
        <w:t>的工作依靠</w:t>
      </w:r>
      <w:r w:rsidR="002D7837" w:rsidRPr="00B14C8C">
        <w:rPr>
          <w:rFonts w:asciiTheme="minorEastAsia" w:eastAsiaTheme="minorEastAsia" w:hAnsiTheme="minorEastAsia"/>
        </w:rPr>
        <w:t>--configdb</w:t>
      </w:r>
      <w:r w:rsidR="002D7837" w:rsidRPr="00B14C8C">
        <w:rPr>
          <w:rFonts w:asciiTheme="minorEastAsia" w:eastAsiaTheme="minorEastAsia" w:hAnsiTheme="minorEastAsia" w:hint="eastAsia"/>
        </w:rPr>
        <w:t>来同步</w:t>
      </w:r>
      <w:r w:rsidR="005D42DB" w:rsidRPr="00B14C8C">
        <w:rPr>
          <w:rFonts w:asciiTheme="minorEastAsia" w:eastAsiaTheme="minorEastAsia" w:hAnsiTheme="minorEastAsia" w:hint="eastAsia"/>
        </w:rPr>
        <w:t>（注意，</w:t>
      </w:r>
      <w:r w:rsidR="005D42DB" w:rsidRPr="00B14C8C">
        <w:rPr>
          <w:rFonts w:asciiTheme="minorEastAsia" w:eastAsiaTheme="minorEastAsia" w:hAnsiTheme="minorEastAsia"/>
        </w:rPr>
        <w:t>--configdb</w:t>
      </w:r>
      <w:r w:rsidR="005D42DB" w:rsidRPr="00B14C8C">
        <w:rPr>
          <w:rFonts w:asciiTheme="minorEastAsia" w:eastAsiaTheme="minorEastAsia" w:hAnsiTheme="minorEastAsia" w:hint="eastAsia"/>
        </w:rPr>
        <w:t>的内容，各个</w:t>
      </w:r>
      <w:r w:rsidR="005D42DB" w:rsidRPr="00B14C8C">
        <w:rPr>
          <w:rFonts w:asciiTheme="minorEastAsia" w:eastAsiaTheme="minorEastAsia" w:hAnsiTheme="minorEastAsia"/>
        </w:rPr>
        <w:t>ip:port</w:t>
      </w:r>
      <w:r w:rsidR="005D42DB" w:rsidRPr="00B14C8C">
        <w:rPr>
          <w:rFonts w:asciiTheme="minorEastAsia" w:eastAsiaTheme="minorEastAsia" w:hAnsiTheme="minorEastAsia" w:hint="eastAsia"/>
        </w:rPr>
        <w:t>之间不能有任何空格，比如：</w:t>
      </w:r>
      <w:r w:rsidR="005D42DB" w:rsidRPr="00B14C8C">
        <w:rPr>
          <w:rFonts w:asciiTheme="minorEastAsia" w:eastAsiaTheme="minorEastAsia" w:hAnsiTheme="minorEastAsia"/>
        </w:rPr>
        <w:t>--configdb=”127.0.0.1:11111,   127.0.0.1:11112”</w:t>
      </w:r>
      <w:r w:rsidR="002A291C" w:rsidRPr="00B14C8C">
        <w:rPr>
          <w:rFonts w:asciiTheme="minorEastAsia" w:eastAsiaTheme="minorEastAsia" w:hAnsiTheme="minorEastAsia" w:hint="eastAsia"/>
        </w:rPr>
        <w:t>这个就会出错</w:t>
      </w:r>
      <w:r w:rsidR="005D42DB" w:rsidRPr="00B14C8C">
        <w:rPr>
          <w:rFonts w:asciiTheme="minorEastAsia" w:eastAsiaTheme="minorEastAsia" w:hAnsiTheme="minorEastAsia" w:hint="eastAsia"/>
        </w:rPr>
        <w:t>）</w:t>
      </w:r>
    </w:p>
    <w:p w:rsidR="00A50543" w:rsidRPr="00B14C8C" w:rsidRDefault="00A50543" w:rsidP="004C22E3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"G:\MongoDB 2.6 Standard-mongos-20000\bin\mongos.exe" --port=20000 --configdb="127.0.0.1:10000,127.0.0.1:10001,127.0.0.1:10002" </w:t>
      </w:r>
    </w:p>
    <w:p w:rsidR="00A50543" w:rsidRPr="00B14C8C" w:rsidRDefault="00A50543" w:rsidP="004C22E3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 127.0.0.1:20000</w:t>
      </w:r>
    </w:p>
    <w:p w:rsidR="00A50543" w:rsidRPr="00B14C8C" w:rsidRDefault="00A50543" w:rsidP="004C22E3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admin;</w:t>
      </w:r>
    </w:p>
    <w:p w:rsidR="00A50543" w:rsidRPr="00B14C8C" w:rsidRDefault="00A50543" w:rsidP="004C22E3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db.runCommand({ addshard : "lt_replset_shard_01/127.0.0.1:30001,127.0.0.1:30002,127.0.0.1:30003"});</w:t>
      </w:r>
    </w:p>
    <w:p w:rsidR="00A50543" w:rsidRPr="00B14C8C" w:rsidRDefault="00A50543" w:rsidP="004C22E3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db.runCommand({ addshard : "lt_replset_shard_02/127.0.0.1:40001,127.0.0.1:40002,127.0.0.1:40003"});</w:t>
      </w:r>
    </w:p>
    <w:p w:rsidR="00A50543" w:rsidRPr="00B14C8C" w:rsidRDefault="00A50543" w:rsidP="004C22E3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db.runCommand({ listshards : 1 });</w:t>
      </w:r>
    </w:p>
    <w:p w:rsidR="00A50543" w:rsidRPr="00B14C8C" w:rsidRDefault="00A50543" w:rsidP="007F05FD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当我们配置好上面的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之后，只要其他的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将</w:t>
      </w:r>
      <w:r w:rsidRPr="00B14C8C">
        <w:rPr>
          <w:rFonts w:asciiTheme="minorEastAsia" w:eastAsiaTheme="minorEastAsia" w:hAnsiTheme="minorEastAsia"/>
        </w:rPr>
        <w:t>--configdb</w:t>
      </w:r>
      <w:r w:rsidRPr="00B14C8C">
        <w:rPr>
          <w:rFonts w:asciiTheme="minorEastAsia" w:eastAsiaTheme="minorEastAsia" w:hAnsiTheme="minorEastAsia" w:hint="eastAsia"/>
        </w:rPr>
        <w:t>配置为与上面相同的地址，新的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就拥有了集群相关的信息。</w:t>
      </w:r>
    </w:p>
    <w:p w:rsidR="00A50543" w:rsidRPr="00B14C8C" w:rsidRDefault="00A50543" w:rsidP="004C22E3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"G:\MongoDB 2.6 Standard-mongos-20001\bin\mongos.exe" --port=20001 --configdb="127.0.0.1:10000,127.0.0.1:10001,127.0.0.1:10002" </w:t>
      </w:r>
    </w:p>
    <w:p w:rsidR="00A50543" w:rsidRPr="00B14C8C" w:rsidRDefault="00A50543" w:rsidP="004C22E3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 127.0.0.1:20001</w:t>
      </w:r>
    </w:p>
    <w:p w:rsidR="00A50543" w:rsidRPr="00B14C8C" w:rsidRDefault="00A50543" w:rsidP="004C22E3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admin;</w:t>
      </w:r>
    </w:p>
    <w:p w:rsidR="00B2536C" w:rsidRPr="00B14C8C" w:rsidRDefault="00A50543" w:rsidP="004C22E3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db.runCommand({listshards:1}); #我们同样可以看到如上配置的集群信息</w:t>
      </w:r>
    </w:p>
    <w:p w:rsidR="00A50543" w:rsidRPr="00B14C8C" w:rsidRDefault="00225C9B" w:rsidP="00921613">
      <w:pPr>
        <w:pStyle w:val="2"/>
        <w:rPr>
          <w:rFonts w:asciiTheme="minorEastAsia" w:eastAsiaTheme="minorEastAsia" w:hAnsiTheme="minorEastAsia"/>
        </w:rPr>
      </w:pPr>
      <w:bookmarkStart w:id="11" w:name="_Toc32242679"/>
      <w:r w:rsidRPr="00B14C8C">
        <w:rPr>
          <w:rFonts w:asciiTheme="minorEastAsia" w:eastAsiaTheme="minorEastAsia" w:hAnsiTheme="minorEastAsia"/>
        </w:rPr>
        <w:t>3.5</w:t>
      </w:r>
      <w:r w:rsidR="006A64BC" w:rsidRPr="00B14C8C">
        <w:rPr>
          <w:rFonts w:asciiTheme="minorEastAsia" w:eastAsiaTheme="minorEastAsia" w:hAnsiTheme="minorEastAsia" w:hint="eastAsia"/>
        </w:rPr>
        <w:t>指定片键</w:t>
      </w:r>
      <w:r w:rsidR="00CE71B1" w:rsidRPr="00B14C8C">
        <w:rPr>
          <w:rFonts w:asciiTheme="minorEastAsia" w:eastAsiaTheme="minorEastAsia" w:hAnsiTheme="minorEastAsia" w:hint="eastAsia"/>
        </w:rPr>
        <w:t>、测试分片效果</w:t>
      </w:r>
      <w:bookmarkEnd w:id="11"/>
    </w:p>
    <w:p w:rsidR="00B2536C" w:rsidRPr="00B14C8C" w:rsidRDefault="00CE71B1" w:rsidP="003351D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A21458" w:rsidRPr="00B14C8C">
        <w:rPr>
          <w:rFonts w:asciiTheme="minorEastAsia" w:eastAsiaTheme="minorEastAsia" w:hAnsiTheme="minorEastAsia" w:hint="eastAsia"/>
        </w:rPr>
        <w:t>我们指定片键，之后添加</w:t>
      </w:r>
      <w:r w:rsidR="00A21458" w:rsidRPr="00B14C8C">
        <w:rPr>
          <w:rFonts w:asciiTheme="minorEastAsia" w:eastAsiaTheme="minorEastAsia" w:hAnsiTheme="minorEastAsia"/>
        </w:rPr>
        <w:t>50w</w:t>
      </w:r>
      <w:r w:rsidR="00A21458" w:rsidRPr="00B14C8C">
        <w:rPr>
          <w:rFonts w:asciiTheme="minorEastAsia" w:eastAsiaTheme="minorEastAsia" w:hAnsiTheme="minorEastAsia" w:hint="eastAsia"/>
        </w:rPr>
        <w:t>的数据，如下操作：</w:t>
      </w:r>
    </w:p>
    <w:p w:rsidR="00A21458" w:rsidRPr="00B14C8C" w:rsidRDefault="00A21458" w:rsidP="00F54B76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admin;</w:t>
      </w:r>
    </w:p>
    <w:p w:rsidR="00A21458" w:rsidRPr="00B14C8C" w:rsidRDefault="00A21458" w:rsidP="00F54B76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db.runCommand({"enablesharding":"school"});</w:t>
      </w:r>
    </w:p>
    <w:p w:rsidR="00A21458" w:rsidRPr="00B14C8C" w:rsidRDefault="00A21458" w:rsidP="00F54B76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db.runCommand({"shardcollection":"school.student", "key":{"_id":"hashed"}});</w:t>
      </w:r>
    </w:p>
    <w:p w:rsidR="00A21458" w:rsidRPr="00B14C8C" w:rsidRDefault="00A21458" w:rsidP="00F54B76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school;</w:t>
      </w:r>
    </w:p>
    <w:p w:rsidR="00A21458" w:rsidRPr="00B14C8C" w:rsidRDefault="00A21458" w:rsidP="00F54B76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for(var i=0; i&lt;500000; i++){ db.student.insert({"name":i}) }</w:t>
      </w:r>
    </w:p>
    <w:p w:rsidR="00F54B76" w:rsidRPr="00B14C8C" w:rsidRDefault="00F54B76" w:rsidP="00F54B76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sh.status();</w:t>
      </w:r>
    </w:p>
    <w:p w:rsidR="00CE71B1" w:rsidRPr="00B14C8C" w:rsidRDefault="00A51DED" w:rsidP="003351D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查看之后，我们可以看到数据被分散在各个分片上，我们也可以登录到各个分片上进行查看，也可以在将副本设置为可读（</w:t>
      </w:r>
      <w:r w:rsidR="00961778" w:rsidRPr="00B14C8C">
        <w:rPr>
          <w:rFonts w:asciiTheme="minorEastAsia" w:eastAsiaTheme="minorEastAsia" w:hAnsiTheme="minorEastAsia" w:hint="eastAsia"/>
        </w:rPr>
        <w:t>登录到副本结点，执行</w:t>
      </w:r>
      <w:r w:rsidR="00961778" w:rsidRPr="00B14C8C">
        <w:rPr>
          <w:rFonts w:asciiTheme="minorEastAsia" w:eastAsiaTheme="minorEastAsia" w:hAnsiTheme="minorEastAsia"/>
        </w:rPr>
        <w:t>db.getMongo().setSlaveOk();</w:t>
      </w:r>
      <w:r w:rsidR="00961778" w:rsidRPr="00B14C8C">
        <w:rPr>
          <w:rFonts w:asciiTheme="minorEastAsia" w:eastAsiaTheme="minorEastAsia" w:hAnsiTheme="minorEastAsia" w:hint="eastAsia"/>
        </w:rPr>
        <w:t>即可</w:t>
      </w:r>
      <w:r w:rsidRPr="00B14C8C">
        <w:rPr>
          <w:rFonts w:asciiTheme="minorEastAsia" w:eastAsiaTheme="minorEastAsia" w:hAnsiTheme="minorEastAsia" w:hint="eastAsia"/>
        </w:rPr>
        <w:t>），在分片的副本上查看数据数量。</w:t>
      </w:r>
    </w:p>
    <w:p w:rsidR="00DD4D16" w:rsidRPr="00B14C8C" w:rsidRDefault="00DD4D16" w:rsidP="003351D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注意</w:t>
      </w:r>
      <w:r w:rsidRPr="00B14C8C">
        <w:rPr>
          <w:rFonts w:asciiTheme="minorEastAsia" w:eastAsiaTheme="minorEastAsia" w:hAnsiTheme="minorEastAsia"/>
        </w:rPr>
        <w:t>2.4</w:t>
      </w:r>
      <w:r w:rsidRPr="00B14C8C">
        <w:rPr>
          <w:rFonts w:asciiTheme="minorEastAsia" w:eastAsiaTheme="minorEastAsia" w:hAnsiTheme="minorEastAsia" w:hint="eastAsia"/>
        </w:rPr>
        <w:t>之下的版本不支持</w:t>
      </w:r>
      <w:r w:rsidRPr="00B14C8C">
        <w:rPr>
          <w:rFonts w:asciiTheme="minorEastAsia" w:eastAsiaTheme="minorEastAsia" w:hAnsiTheme="minorEastAsia"/>
        </w:rPr>
        <w:t>hashedkey</w:t>
      </w:r>
      <w:r w:rsidRPr="00B14C8C">
        <w:rPr>
          <w:rFonts w:asciiTheme="minorEastAsia" w:eastAsiaTheme="minorEastAsia" w:hAnsiTheme="minorEastAsia" w:hint="eastAsia"/>
        </w:rPr>
        <w:t>。</w:t>
      </w:r>
    </w:p>
    <w:p w:rsidR="00115C6D" w:rsidRPr="00B14C8C" w:rsidRDefault="006B23C1" w:rsidP="00921613">
      <w:pPr>
        <w:pStyle w:val="2"/>
        <w:rPr>
          <w:rFonts w:asciiTheme="minorEastAsia" w:eastAsiaTheme="minorEastAsia" w:hAnsiTheme="minorEastAsia"/>
        </w:rPr>
      </w:pPr>
      <w:bookmarkStart w:id="12" w:name="_Toc32242680"/>
      <w:r w:rsidRPr="00B14C8C">
        <w:rPr>
          <w:rFonts w:asciiTheme="minorEastAsia" w:eastAsiaTheme="minorEastAsia" w:hAnsiTheme="minorEastAsia"/>
        </w:rPr>
        <w:t>3.</w:t>
      </w:r>
      <w:r w:rsidR="00921613" w:rsidRPr="00B14C8C">
        <w:rPr>
          <w:rFonts w:asciiTheme="minorEastAsia" w:eastAsiaTheme="minorEastAsia" w:hAnsiTheme="minorEastAsia"/>
        </w:rPr>
        <w:t>6</w:t>
      </w:r>
      <w:r w:rsidRPr="00B14C8C">
        <w:rPr>
          <w:rFonts w:asciiTheme="minorEastAsia" w:eastAsiaTheme="minorEastAsia" w:hAnsiTheme="minorEastAsia" w:hint="eastAsia"/>
        </w:rPr>
        <w:t>动态添加一个分片副本集</w:t>
      </w:r>
      <w:bookmarkEnd w:id="12"/>
    </w:p>
    <w:p w:rsidR="006B23C1" w:rsidRPr="00B14C8C" w:rsidRDefault="006B23C1" w:rsidP="003351D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本文其他地方已经提到了均衡器的作用，添加结点我们开启均衡器，观察添加后数据块在各个分片上的分布情况：</w:t>
      </w:r>
    </w:p>
    <w:p w:rsidR="006B23C1" w:rsidRPr="00B14C8C" w:rsidRDefault="00E35FA0" w:rsidP="00921613">
      <w:pPr>
        <w:pStyle w:val="3"/>
        <w:rPr>
          <w:rFonts w:asciiTheme="minorEastAsia" w:eastAsiaTheme="minorEastAsia" w:hAnsiTheme="minorEastAsia"/>
        </w:rPr>
      </w:pPr>
      <w:bookmarkStart w:id="13" w:name="_Toc32242681"/>
      <w:r w:rsidRPr="00B14C8C">
        <w:rPr>
          <w:rFonts w:asciiTheme="minorEastAsia" w:eastAsiaTheme="minorEastAsia" w:hAnsiTheme="minorEastAsia"/>
        </w:rPr>
        <w:t>3.</w:t>
      </w:r>
      <w:r w:rsidR="00921613" w:rsidRPr="00B14C8C">
        <w:rPr>
          <w:rFonts w:asciiTheme="minorEastAsia" w:eastAsiaTheme="minorEastAsia" w:hAnsiTheme="minorEastAsia"/>
        </w:rPr>
        <w:t>6</w:t>
      </w:r>
      <w:r w:rsidRPr="00B14C8C">
        <w:rPr>
          <w:rFonts w:asciiTheme="minorEastAsia" w:eastAsiaTheme="minorEastAsia" w:hAnsiTheme="minorEastAsia"/>
        </w:rPr>
        <w:t>.1</w:t>
      </w:r>
      <w:r w:rsidRPr="00B14C8C">
        <w:rPr>
          <w:rFonts w:asciiTheme="minorEastAsia" w:eastAsiaTheme="minorEastAsia" w:hAnsiTheme="minorEastAsia" w:hint="eastAsia"/>
        </w:rPr>
        <w:t>准备要添加的分片副本集</w:t>
      </w:r>
      <w:bookmarkEnd w:id="13"/>
    </w:p>
    <w:p w:rsidR="00E35FA0" w:rsidRPr="00B14C8C" w:rsidRDefault="00E35FA0" w:rsidP="0037726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Standard-mongod-50001\bin\mongod" --port=50001 --dbpath="G:\MongoDB 2.6 Standard-mongod-50001\data" --replSet lt_replset_shard_03 --shardsvr</w:t>
      </w:r>
    </w:p>
    <w:p w:rsidR="00E35FA0" w:rsidRPr="00B14C8C" w:rsidRDefault="00E35FA0" w:rsidP="0037726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Standard-mongod-50002\bin\mongod" --port=50002 --dbpath="G:\MongoDB 2.6 Standard-mongod-50002\data" --replSet lt_replset_shard_03 --shardsvr</w:t>
      </w:r>
    </w:p>
    <w:p w:rsidR="00E35FA0" w:rsidRPr="00B14C8C" w:rsidRDefault="00E35FA0" w:rsidP="0037726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"G:\MongoDB 2.6 Standard-mongod-50003\bin\mongod" --port=50003 --dbpath="G:\MongoDB 2.6 Standard-mongod-50003\data" --replSet lt_replset_shard_03 --shardsvr</w:t>
      </w:r>
    </w:p>
    <w:p w:rsidR="00E35FA0" w:rsidRPr="00B14C8C" w:rsidRDefault="00E35FA0" w:rsidP="0037726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 127.0.0.1:50001</w:t>
      </w:r>
    </w:p>
    <w:p w:rsidR="00E35FA0" w:rsidRPr="00B14C8C" w:rsidRDefault="00E35FA0" w:rsidP="0037726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admin;</w:t>
      </w:r>
    </w:p>
    <w:p w:rsidR="00E35FA0" w:rsidRPr="00B14C8C" w:rsidRDefault="00E35FA0" w:rsidP="0037726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config = {_id:"lt_replset_shard_03", members:[{_id:0, host:"127.0.0.1:50001"}, {_id:1, host:"127.0.0.1:50002"}, {_id:2, host:"127.0.0.1:50003"}]};</w:t>
      </w:r>
    </w:p>
    <w:p w:rsidR="00E35FA0" w:rsidRPr="00B14C8C" w:rsidRDefault="00E35FA0" w:rsidP="0037726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rs.initiate(config); #执行之后等待1-2分钟，再查看，各个节点才会就绪为SECONDARN、PRIMARY类型</w:t>
      </w:r>
    </w:p>
    <w:p w:rsidR="00E35FA0" w:rsidRPr="00B14C8C" w:rsidRDefault="00E35FA0" w:rsidP="0037726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rs.status();</w:t>
      </w:r>
    </w:p>
    <w:p w:rsidR="006B23C1" w:rsidRPr="00B14C8C" w:rsidRDefault="0037726C" w:rsidP="00921613">
      <w:pPr>
        <w:pStyle w:val="3"/>
        <w:rPr>
          <w:rFonts w:asciiTheme="minorEastAsia" w:eastAsiaTheme="minorEastAsia" w:hAnsiTheme="minorEastAsia"/>
        </w:rPr>
      </w:pPr>
      <w:bookmarkStart w:id="14" w:name="_Toc32242682"/>
      <w:r w:rsidRPr="00B14C8C">
        <w:rPr>
          <w:rFonts w:asciiTheme="minorEastAsia" w:eastAsiaTheme="minorEastAsia" w:hAnsiTheme="minorEastAsia"/>
        </w:rPr>
        <w:t>3.</w:t>
      </w:r>
      <w:r w:rsidR="00921613" w:rsidRPr="00B14C8C">
        <w:rPr>
          <w:rFonts w:asciiTheme="minorEastAsia" w:eastAsiaTheme="minorEastAsia" w:hAnsiTheme="minorEastAsia"/>
        </w:rPr>
        <w:t>6</w:t>
      </w:r>
      <w:r w:rsidRPr="00B14C8C">
        <w:rPr>
          <w:rFonts w:asciiTheme="minorEastAsia" w:eastAsiaTheme="minorEastAsia" w:hAnsiTheme="minorEastAsia"/>
        </w:rPr>
        <w:t>.2</w:t>
      </w:r>
      <w:r w:rsidRPr="00B14C8C">
        <w:rPr>
          <w:rFonts w:asciiTheme="minorEastAsia" w:eastAsiaTheme="minorEastAsia" w:hAnsiTheme="minorEastAsia" w:hint="eastAsia"/>
        </w:rPr>
        <w:t>添加分片到集群中</w:t>
      </w:r>
      <w:bookmarkEnd w:id="14"/>
    </w:p>
    <w:p w:rsidR="0037726C" w:rsidRPr="00B14C8C" w:rsidRDefault="0091002E" w:rsidP="003351D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登录任意一个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都行。</w:t>
      </w:r>
    </w:p>
    <w:p w:rsidR="0091002E" w:rsidRPr="00B14C8C" w:rsidRDefault="0091002E" w:rsidP="0096311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 127.0.0.1:20001</w:t>
      </w:r>
    </w:p>
    <w:p w:rsidR="0091002E" w:rsidRPr="00B14C8C" w:rsidRDefault="0091002E" w:rsidP="0096311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admin;</w:t>
      </w:r>
    </w:p>
    <w:p w:rsidR="0091002E" w:rsidRPr="00B14C8C" w:rsidRDefault="0091002E" w:rsidP="0096311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db.runCommand({ addshard : "lt_replset_shard_03/127.0.0.1:50001,127.0.0.1:50002,127.0.0.1:50003"});</w:t>
      </w:r>
    </w:p>
    <w:p w:rsidR="0091002E" w:rsidRPr="00B14C8C" w:rsidRDefault="0091002E" w:rsidP="0096311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</w:t>
      </w:r>
      <w:r w:rsidR="0096311C" w:rsidRPr="00B14C8C">
        <w:rPr>
          <w:rFonts w:asciiTheme="minorEastAsia" w:eastAsiaTheme="minorEastAsia" w:hAnsiTheme="minorEastAsia"/>
          <w:b/>
          <w:color w:val="03DB65"/>
        </w:rPr>
        <w:t>run</w:t>
      </w:r>
      <w:r w:rsidRPr="00B14C8C">
        <w:rPr>
          <w:rFonts w:asciiTheme="minorEastAsia" w:eastAsiaTheme="minorEastAsia" w:hAnsiTheme="minorEastAsia"/>
          <w:b/>
          <w:color w:val="03DB65"/>
        </w:rPr>
        <w:t>Command({listshards:1})</w:t>
      </w:r>
    </w:p>
    <w:p w:rsidR="0037726C" w:rsidRPr="00B14C8C" w:rsidRDefault="00C572D5" w:rsidP="00921613">
      <w:pPr>
        <w:pStyle w:val="3"/>
        <w:rPr>
          <w:rFonts w:asciiTheme="minorEastAsia" w:eastAsiaTheme="minorEastAsia" w:hAnsiTheme="minorEastAsia"/>
        </w:rPr>
      </w:pPr>
      <w:bookmarkStart w:id="15" w:name="_Toc32242683"/>
      <w:r w:rsidRPr="00B14C8C">
        <w:rPr>
          <w:rFonts w:asciiTheme="minorEastAsia" w:eastAsiaTheme="minorEastAsia" w:hAnsiTheme="minorEastAsia"/>
        </w:rPr>
        <w:t>3.</w:t>
      </w:r>
      <w:r w:rsidR="00921613" w:rsidRPr="00B14C8C">
        <w:rPr>
          <w:rFonts w:asciiTheme="minorEastAsia" w:eastAsiaTheme="minorEastAsia" w:hAnsiTheme="minorEastAsia"/>
        </w:rPr>
        <w:t>6</w:t>
      </w:r>
      <w:r w:rsidRPr="00B14C8C">
        <w:rPr>
          <w:rFonts w:asciiTheme="minorEastAsia" w:eastAsiaTheme="minorEastAsia" w:hAnsiTheme="minorEastAsia"/>
        </w:rPr>
        <w:t>.3</w:t>
      </w:r>
      <w:r w:rsidRPr="00B14C8C">
        <w:rPr>
          <w:rFonts w:asciiTheme="minorEastAsia" w:eastAsiaTheme="minorEastAsia" w:hAnsiTheme="minorEastAsia" w:hint="eastAsia"/>
        </w:rPr>
        <w:t>添加数据观察新分片上的数据</w:t>
      </w:r>
      <w:bookmarkEnd w:id="15"/>
    </w:p>
    <w:p w:rsidR="00056B91" w:rsidRPr="00B14C8C" w:rsidRDefault="003B231B" w:rsidP="003351D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添加数据之后，均衡器会根据</w:t>
      </w:r>
      <w:r w:rsidR="00E271E8" w:rsidRPr="00B14C8C">
        <w:rPr>
          <w:rFonts w:asciiTheme="minorEastAsia" w:eastAsiaTheme="minorEastAsia" w:hAnsiTheme="minorEastAsia" w:hint="eastAsia"/>
        </w:rPr>
        <w:t>当前规则是否满足数据块迁移</w:t>
      </w:r>
      <w:r w:rsidRPr="00B14C8C">
        <w:rPr>
          <w:rFonts w:asciiTheme="minorEastAsia" w:eastAsiaTheme="minorEastAsia" w:hAnsiTheme="minorEastAsia" w:hint="eastAsia"/>
        </w:rPr>
        <w:t>，为我们调整数据块到新的分片中。</w:t>
      </w:r>
    </w:p>
    <w:p w:rsidR="003A739B" w:rsidRPr="00B14C8C" w:rsidRDefault="003A739B" w:rsidP="003A739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use school;</w:t>
      </w:r>
    </w:p>
    <w:p w:rsidR="003A739B" w:rsidRPr="00B14C8C" w:rsidRDefault="003A739B" w:rsidP="003A739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switched to db school</w:t>
      </w:r>
    </w:p>
    <w:p w:rsidR="009370EE" w:rsidRPr="00B14C8C" w:rsidRDefault="003A739B" w:rsidP="009370E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for(var i=500000; i&lt;600000; i++){ db.student.insert({"name":i}) }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 sh.status();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--- Sharding Status ---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sharding version: {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"_id" : 1,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"version" : 4,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"minCompatibleVersion" : 4,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"currentVersion" : 5,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"clusterId" : ObjectId("57635d8d56f81cb8ae31575f")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}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shards: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"lt_replset_shard_01",  "host" : "lt_replset_shard_01/127.0.0.1:30001,127.0.0.1:30002,127.0.0.1:30003" }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"lt_replset_shard_02",  "host" : "lt_replset_shard_02/127.0.0.1:40001,127.0.0.1:40002,127.0.0.1:40003" }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"lt_replset_shard_03",  "host" : "lt_replset_shard_03/127.0.0.1:50001,127.0.0.1:50002,127.0.0.1:50003" }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databases: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"admin",  "partitioned" : false,  "primary" : "config" }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"school",  "partitioned" : true,  "primary" : "lt_replset_shard_01" }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school.student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shard key: { "_id" : "hashed" }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chunks: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        lt_replset_shard_03     1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        lt_replset_shard_01     1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        lt_replset_shard_02     2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{ "$minKey" : 1 } } --&gt;&gt; { "_id" : NumberLong("-4611686018427387902") } on : lt_replset_shard_03 Timestamp(3, 0)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NumberLong("-4611686018427387902") } --&gt;&gt; { "_id" : NumberLong(0) } on : lt_replset_shard_01 Timestamp(3, 1)</w:t>
      </w:r>
    </w:p>
    <w:p w:rsidR="003E3291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NumberLong(0) } --&gt;&gt; { "_id" : NumberLong("4611686018427387902") } on : lt_replset_shard_02 Timestamp(2, 4)</w:t>
      </w:r>
    </w:p>
    <w:p w:rsidR="009C00EB" w:rsidRPr="00B14C8C" w:rsidRDefault="003E3291" w:rsidP="003E329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NumberLong("4611686018427387902") } --&gt;&gt; { "_id" : { "$maxKey" : 1 } } on :lt_replset_shard_02 Timestamp(2, 5)</w:t>
      </w:r>
    </w:p>
    <w:p w:rsidR="009C00EB" w:rsidRPr="00B14C8C" w:rsidRDefault="009C00EB" w:rsidP="003A739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</w:p>
    <w:p w:rsidR="001B7DD4" w:rsidRPr="00B14C8C" w:rsidRDefault="001B7DD4" w:rsidP="001831D2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如果不能理解观察到新分片上数据的效果，我们可以手动移动数据块以观察效果。我们手动将某个数据块移动到新的副本集中（最好先关闭均衡器</w:t>
      </w:r>
      <w:r w:rsidRPr="00B14C8C">
        <w:rPr>
          <w:rFonts w:asciiTheme="minorEastAsia" w:eastAsiaTheme="minorEastAsia" w:hAnsiTheme="minorEastAsia"/>
        </w:rPr>
        <w:t>sh.stopBalancer();</w:t>
      </w:r>
      <w:r w:rsidRPr="00B14C8C">
        <w:rPr>
          <w:rFonts w:asciiTheme="minorEastAsia" w:eastAsiaTheme="minorEastAsia" w:hAnsiTheme="minorEastAsia" w:hint="eastAsia"/>
        </w:rPr>
        <w:t>），然后再次插入部分数据再观察数据分布情况。</w:t>
      </w:r>
    </w:p>
    <w:p w:rsidR="00BD2599" w:rsidRPr="00B14C8C" w:rsidRDefault="00BD2599" w:rsidP="0021201E">
      <w:pPr>
        <w:pStyle w:val="4"/>
        <w:numPr>
          <w:ilvl w:val="0"/>
          <w:numId w:val="15"/>
        </w:numPr>
        <w:rPr>
          <w:rFonts w:asciiTheme="minorEastAsia" w:eastAsiaTheme="minorEastAsia" w:hAnsiTheme="minorEastAsia"/>
        </w:rPr>
      </w:pPr>
      <w:bookmarkStart w:id="16" w:name="_Toc32242684"/>
      <w:r w:rsidRPr="00B14C8C">
        <w:rPr>
          <w:rFonts w:asciiTheme="minorEastAsia" w:eastAsiaTheme="minorEastAsia" w:hAnsiTheme="minorEastAsia" w:hint="eastAsia"/>
        </w:rPr>
        <w:t>移动数据块</w:t>
      </w:r>
      <w:bookmarkEnd w:id="16"/>
    </w:p>
    <w:p w:rsidR="00DB4331" w:rsidRPr="00B14C8C" w:rsidRDefault="00DB4331" w:rsidP="00DB433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 127.0.0.1:20000</w:t>
      </w:r>
    </w:p>
    <w:p w:rsidR="002468E5" w:rsidRPr="00B14C8C" w:rsidRDefault="00A82961" w:rsidP="00DB433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db.adminCommand({moveChunk:"school.student", find:{_id:"</w:t>
      </w:r>
      <w:r w:rsidR="00397406" w:rsidRPr="00B14C8C">
        <w:rPr>
          <w:rFonts w:asciiTheme="minorEastAsia" w:eastAsiaTheme="minorEastAsia" w:hAnsiTheme="minorEastAsia"/>
        </w:rPr>
        <w:t xml:space="preserve"> </w:t>
      </w:r>
      <w:r w:rsidR="00397406" w:rsidRPr="00B14C8C">
        <w:rPr>
          <w:rFonts w:asciiTheme="minorEastAsia" w:eastAsiaTheme="minorEastAsia" w:hAnsiTheme="minorEastAsia"/>
          <w:b/>
          <w:color w:val="03DB65"/>
        </w:rPr>
        <w:t>4611686018427387902</w:t>
      </w:r>
      <w:r w:rsidRPr="00B14C8C">
        <w:rPr>
          <w:rFonts w:asciiTheme="minorEastAsia" w:eastAsiaTheme="minorEastAsia" w:hAnsiTheme="minorEastAsia"/>
          <w:b/>
          <w:color w:val="03DB65"/>
        </w:rPr>
        <w:t>"}, to:"</w:t>
      </w:r>
      <w:r w:rsidR="00F93A36" w:rsidRPr="00B14C8C">
        <w:rPr>
          <w:rFonts w:asciiTheme="minorEastAsia" w:eastAsiaTheme="minorEastAsia" w:hAnsiTheme="minorEastAsia"/>
          <w:b/>
          <w:color w:val="03DB65"/>
        </w:rPr>
        <w:t>lt_replset_shard_03</w:t>
      </w:r>
      <w:r w:rsidRPr="00B14C8C">
        <w:rPr>
          <w:rFonts w:asciiTheme="minorEastAsia" w:eastAsiaTheme="minorEastAsia" w:hAnsiTheme="minorEastAsia"/>
          <w:b/>
          <w:color w:val="03DB65"/>
        </w:rPr>
        <w:t>"});</w:t>
      </w:r>
    </w:p>
    <w:p w:rsidR="008639B1" w:rsidRPr="00B14C8C" w:rsidRDefault="008639B1" w:rsidP="00DB4331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db.adminCommand({moveChunk:"school.student", find:{_id:"</w:t>
      </w:r>
      <w:r w:rsidRPr="00B14C8C">
        <w:rPr>
          <w:rFonts w:asciiTheme="minorEastAsia" w:eastAsiaTheme="minorEastAsia" w:hAnsiTheme="minorEastAsia"/>
        </w:rPr>
        <w:t xml:space="preserve"> </w:t>
      </w:r>
      <w:r w:rsidRPr="00B14C8C">
        <w:rPr>
          <w:rFonts w:asciiTheme="minorEastAsia" w:eastAsiaTheme="minorEastAsia" w:hAnsiTheme="minorEastAsia"/>
          <w:b/>
          <w:color w:val="03DB65"/>
        </w:rPr>
        <w:t>4611686018427387902"}, to:"</w:t>
      </w:r>
      <w:r w:rsidR="00A93414" w:rsidRPr="00B14C8C">
        <w:rPr>
          <w:rFonts w:asciiTheme="minorEastAsia" w:eastAsiaTheme="minorEastAsia" w:hAnsiTheme="minorEastAsia"/>
          <w:b/>
          <w:color w:val="03DB65"/>
        </w:rPr>
        <w:t>127.0.0.1:</w:t>
      </w:r>
      <w:r w:rsidR="0010208E" w:rsidRPr="00B14C8C">
        <w:rPr>
          <w:rFonts w:asciiTheme="minorEastAsia" w:eastAsiaTheme="minorEastAsia" w:hAnsiTheme="minorEastAsia"/>
          <w:b/>
          <w:color w:val="03DB65"/>
        </w:rPr>
        <w:t>5</w:t>
      </w:r>
      <w:r w:rsidR="00A93414" w:rsidRPr="00B14C8C">
        <w:rPr>
          <w:rFonts w:asciiTheme="minorEastAsia" w:eastAsiaTheme="minorEastAsia" w:hAnsiTheme="minorEastAsia"/>
          <w:b/>
          <w:color w:val="03DB65"/>
        </w:rPr>
        <w:t>000</w:t>
      </w:r>
      <w:r w:rsidR="00660BCB" w:rsidRPr="00B14C8C">
        <w:rPr>
          <w:rFonts w:asciiTheme="minorEastAsia" w:eastAsiaTheme="minorEastAsia" w:hAnsiTheme="minorEastAsia"/>
          <w:b/>
          <w:color w:val="03DB65"/>
        </w:rPr>
        <w:t>1</w:t>
      </w:r>
      <w:r w:rsidRPr="00B14C8C">
        <w:rPr>
          <w:rFonts w:asciiTheme="minorEastAsia" w:eastAsiaTheme="minorEastAsia" w:hAnsiTheme="minorEastAsia"/>
          <w:b/>
          <w:color w:val="03DB65"/>
        </w:rPr>
        <w:t>"});</w:t>
      </w:r>
    </w:p>
    <w:p w:rsidR="00385269" w:rsidRPr="00B14C8C" w:rsidRDefault="00385269" w:rsidP="0038526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注意：移动到的分片可以是</w:t>
      </w:r>
      <w:r w:rsidRPr="00B14C8C">
        <w:rPr>
          <w:rFonts w:asciiTheme="minorEastAsia" w:eastAsiaTheme="minorEastAsia" w:hAnsiTheme="minorEastAsia" w:hint="eastAsia"/>
          <w:b/>
        </w:rPr>
        <w:t>分片名称（不能有空格）</w:t>
      </w:r>
      <w:r w:rsidRPr="00B14C8C">
        <w:rPr>
          <w:rFonts w:asciiTheme="minorEastAsia" w:eastAsiaTheme="minorEastAsia" w:hAnsiTheme="minorEastAsia" w:hint="eastAsia"/>
        </w:rPr>
        <w:t>或者是</w:t>
      </w:r>
      <w:r w:rsidRPr="00B14C8C">
        <w:rPr>
          <w:rFonts w:asciiTheme="minorEastAsia" w:eastAsiaTheme="minorEastAsia" w:hAnsiTheme="minorEastAsia"/>
          <w:b/>
        </w:rPr>
        <w:t>Primary</w:t>
      </w:r>
      <w:r w:rsidRPr="00B14C8C">
        <w:rPr>
          <w:rFonts w:asciiTheme="minorEastAsia" w:eastAsiaTheme="minorEastAsia" w:hAnsiTheme="minorEastAsia" w:hint="eastAsia"/>
          <w:b/>
        </w:rPr>
        <w:t>节点的</w:t>
      </w:r>
      <w:r w:rsidRPr="00B14C8C">
        <w:rPr>
          <w:rFonts w:asciiTheme="minorEastAsia" w:eastAsiaTheme="minorEastAsia" w:hAnsiTheme="minorEastAsia"/>
          <w:b/>
        </w:rPr>
        <w:t>IP:Port</w:t>
      </w:r>
      <w:r w:rsidRPr="00B14C8C">
        <w:rPr>
          <w:rFonts w:asciiTheme="minorEastAsia" w:eastAsiaTheme="minorEastAsia" w:hAnsiTheme="minorEastAsia" w:hint="eastAsia"/>
        </w:rPr>
        <w:t>。</w:t>
      </w:r>
    </w:p>
    <w:p w:rsidR="0075224B" w:rsidRPr="00B14C8C" w:rsidRDefault="0075224B" w:rsidP="0075224B">
      <w:pPr>
        <w:pStyle w:val="2"/>
        <w:rPr>
          <w:rFonts w:asciiTheme="minorEastAsia" w:eastAsiaTheme="minorEastAsia" w:hAnsiTheme="minorEastAsia"/>
        </w:rPr>
      </w:pPr>
      <w:bookmarkStart w:id="17" w:name="_Toc32242685"/>
      <w:r w:rsidRPr="00B14C8C">
        <w:rPr>
          <w:rFonts w:asciiTheme="minorEastAsia" w:eastAsiaTheme="minorEastAsia" w:hAnsiTheme="minorEastAsia"/>
        </w:rPr>
        <w:t>3.</w:t>
      </w:r>
      <w:r w:rsidR="00921613" w:rsidRPr="00B14C8C">
        <w:rPr>
          <w:rFonts w:asciiTheme="minorEastAsia" w:eastAsiaTheme="minorEastAsia" w:hAnsiTheme="minorEastAsia"/>
        </w:rPr>
        <w:t>7</w:t>
      </w:r>
      <w:r w:rsidRPr="00B14C8C">
        <w:rPr>
          <w:rFonts w:asciiTheme="minorEastAsia" w:eastAsiaTheme="minorEastAsia" w:hAnsiTheme="minorEastAsia" w:hint="eastAsia"/>
        </w:rPr>
        <w:t>关于</w:t>
      </w:r>
      <w:r w:rsidRPr="00B14C8C">
        <w:rPr>
          <w:rFonts w:asciiTheme="minorEastAsia" w:eastAsiaTheme="minorEastAsia" w:hAnsiTheme="minorEastAsia"/>
        </w:rPr>
        <w:t>mongod</w:t>
      </w:r>
      <w:r w:rsidRPr="00B14C8C">
        <w:rPr>
          <w:rFonts w:asciiTheme="minorEastAsia" w:eastAsiaTheme="minorEastAsia" w:hAnsiTheme="minorEastAsia" w:hint="eastAsia"/>
        </w:rPr>
        <w:t>、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结点配置建议</w:t>
      </w:r>
      <w:bookmarkEnd w:id="17"/>
    </w:p>
    <w:p w:rsidR="0075224B" w:rsidRPr="00B14C8C" w:rsidRDefault="00921613" w:rsidP="00DC678B">
      <w:pPr>
        <w:pStyle w:val="3"/>
        <w:rPr>
          <w:rFonts w:asciiTheme="minorEastAsia" w:eastAsiaTheme="minorEastAsia" w:hAnsiTheme="minorEastAsia"/>
        </w:rPr>
      </w:pPr>
      <w:bookmarkStart w:id="18" w:name="_Toc32242686"/>
      <w:r w:rsidRPr="00B14C8C">
        <w:rPr>
          <w:rFonts w:asciiTheme="minorEastAsia" w:eastAsiaTheme="minorEastAsia" w:hAnsiTheme="minorEastAsia"/>
        </w:rPr>
        <w:t>3.7</w:t>
      </w:r>
      <w:r w:rsidR="0075224B" w:rsidRPr="00B14C8C">
        <w:rPr>
          <w:rFonts w:asciiTheme="minorEastAsia" w:eastAsiaTheme="minorEastAsia" w:hAnsiTheme="minorEastAsia"/>
        </w:rPr>
        <w:t>.1mongos</w:t>
      </w:r>
      <w:bookmarkEnd w:id="18"/>
    </w:p>
    <w:p w:rsidR="0075224B" w:rsidRPr="00B14C8C" w:rsidRDefault="00F02D50" w:rsidP="0038526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  <w:t>mongos</w:t>
      </w:r>
      <w:r w:rsidRPr="00B14C8C">
        <w:rPr>
          <w:rFonts w:asciiTheme="minorEastAsia" w:eastAsiaTheme="minorEastAsia" w:hAnsiTheme="minorEastAsia" w:hint="eastAsia"/>
        </w:rPr>
        <w:t>是数据库集群请求的入口，</w:t>
      </w:r>
      <w:r w:rsidR="00095095" w:rsidRPr="00B14C8C">
        <w:rPr>
          <w:rFonts w:asciiTheme="minorEastAsia" w:eastAsiaTheme="minorEastAsia" w:hAnsiTheme="minorEastAsia" w:hint="eastAsia"/>
        </w:rPr>
        <w:t>所有的请求通过</w:t>
      </w:r>
      <w:r w:rsidR="00095095" w:rsidRPr="00B14C8C">
        <w:rPr>
          <w:rFonts w:asciiTheme="minorEastAsia" w:eastAsiaTheme="minorEastAsia" w:hAnsiTheme="minorEastAsia"/>
        </w:rPr>
        <w:t>mongos</w:t>
      </w:r>
      <w:r w:rsidR="00095095" w:rsidRPr="00B14C8C">
        <w:rPr>
          <w:rFonts w:asciiTheme="minorEastAsia" w:eastAsiaTheme="minorEastAsia" w:hAnsiTheme="minorEastAsia" w:hint="eastAsia"/>
        </w:rPr>
        <w:t>协调</w:t>
      </w:r>
      <w:r w:rsidR="003237F3" w:rsidRPr="00B14C8C">
        <w:rPr>
          <w:rFonts w:asciiTheme="minorEastAsia" w:eastAsiaTheme="minorEastAsia" w:hAnsiTheme="minorEastAsia" w:hint="eastAsia"/>
        </w:rPr>
        <w:t>。</w:t>
      </w:r>
      <w:r w:rsidR="0075224B" w:rsidRPr="00B14C8C">
        <w:rPr>
          <w:rFonts w:asciiTheme="minorEastAsia" w:eastAsiaTheme="minorEastAsia" w:hAnsiTheme="minorEastAsia"/>
        </w:rPr>
        <w:t>mongos</w:t>
      </w:r>
      <w:r w:rsidR="0075224B" w:rsidRPr="00B14C8C">
        <w:rPr>
          <w:rFonts w:asciiTheme="minorEastAsia" w:eastAsiaTheme="minorEastAsia" w:hAnsiTheme="minorEastAsia" w:hint="eastAsia"/>
        </w:rPr>
        <w:t>不占用</w:t>
      </w:r>
      <w:r w:rsidR="000A50EA" w:rsidRPr="00B14C8C">
        <w:rPr>
          <w:rFonts w:asciiTheme="minorEastAsia" w:eastAsiaTheme="minorEastAsia" w:hAnsiTheme="minorEastAsia" w:hint="eastAsia"/>
        </w:rPr>
        <w:t>太多</w:t>
      </w:r>
      <w:r w:rsidR="0075224B" w:rsidRPr="00B14C8C">
        <w:rPr>
          <w:rFonts w:asciiTheme="minorEastAsia" w:eastAsiaTheme="minorEastAsia" w:hAnsiTheme="minorEastAsia" w:hint="eastAsia"/>
        </w:rPr>
        <w:t>的磁盘空间，</w:t>
      </w:r>
      <w:r w:rsidR="00674857" w:rsidRPr="00B14C8C">
        <w:rPr>
          <w:rFonts w:asciiTheme="minorEastAsia" w:eastAsiaTheme="minorEastAsia" w:hAnsiTheme="minorEastAsia" w:hint="eastAsia"/>
        </w:rPr>
        <w:t>占用一定的内存</w:t>
      </w:r>
      <w:r w:rsidR="00A84B78" w:rsidRPr="00B14C8C">
        <w:rPr>
          <w:rFonts w:asciiTheme="minorEastAsia" w:eastAsiaTheme="minorEastAsia" w:hAnsiTheme="minorEastAsia" w:hint="eastAsia"/>
        </w:rPr>
        <w:t>（用来缓存部分</w:t>
      </w:r>
      <w:r w:rsidR="00A84B78" w:rsidRPr="00B14C8C">
        <w:rPr>
          <w:rFonts w:asciiTheme="minorEastAsia" w:eastAsiaTheme="minorEastAsia" w:hAnsiTheme="minorEastAsia"/>
        </w:rPr>
        <w:t>shard-key</w:t>
      </w:r>
      <w:r w:rsidR="00A84B78" w:rsidRPr="00B14C8C">
        <w:rPr>
          <w:rFonts w:asciiTheme="minorEastAsia" w:eastAsiaTheme="minorEastAsia" w:hAnsiTheme="minorEastAsia" w:hint="eastAsia"/>
        </w:rPr>
        <w:t>与</w:t>
      </w:r>
      <w:r w:rsidR="00A84B78" w:rsidRPr="00B14C8C">
        <w:rPr>
          <w:rFonts w:asciiTheme="minorEastAsia" w:eastAsiaTheme="minorEastAsia" w:hAnsiTheme="minorEastAsia"/>
        </w:rPr>
        <w:t>sharding server</w:t>
      </w:r>
      <w:r w:rsidR="00A84B78" w:rsidRPr="00B14C8C">
        <w:rPr>
          <w:rFonts w:asciiTheme="minorEastAsia" w:eastAsiaTheme="minorEastAsia" w:hAnsiTheme="minorEastAsia" w:hint="eastAsia"/>
        </w:rPr>
        <w:t>的对应关系，便于路由）</w:t>
      </w:r>
      <w:r w:rsidR="00B57A76" w:rsidRPr="00B14C8C">
        <w:rPr>
          <w:rFonts w:asciiTheme="minorEastAsia" w:eastAsiaTheme="minorEastAsia" w:hAnsiTheme="minorEastAsia" w:hint="eastAsia"/>
        </w:rPr>
        <w:t>，占用一定的</w:t>
      </w:r>
      <w:r w:rsidR="00B57A76" w:rsidRPr="00B14C8C">
        <w:rPr>
          <w:rFonts w:asciiTheme="minorEastAsia" w:eastAsiaTheme="minorEastAsia" w:hAnsiTheme="minorEastAsia"/>
        </w:rPr>
        <w:t>CPU</w:t>
      </w:r>
      <w:r w:rsidR="00B57A76" w:rsidRPr="00B14C8C">
        <w:rPr>
          <w:rFonts w:asciiTheme="minorEastAsia" w:eastAsiaTheme="minorEastAsia" w:hAnsiTheme="minorEastAsia" w:hint="eastAsia"/>
        </w:rPr>
        <w:t>用来处理请求</w:t>
      </w:r>
      <w:r w:rsidR="00674857" w:rsidRPr="00B14C8C">
        <w:rPr>
          <w:rFonts w:asciiTheme="minorEastAsia" w:eastAsiaTheme="minorEastAsia" w:hAnsiTheme="minorEastAsia" w:hint="eastAsia"/>
        </w:rPr>
        <w:t>。</w:t>
      </w:r>
      <w:r w:rsidR="00B57A76" w:rsidRPr="00B14C8C">
        <w:rPr>
          <w:rFonts w:asciiTheme="minorEastAsia" w:eastAsiaTheme="minorEastAsia" w:hAnsiTheme="minorEastAsia" w:hint="eastAsia"/>
        </w:rPr>
        <w:t>通常配置</w:t>
      </w:r>
      <w:r w:rsidR="00B57A76" w:rsidRPr="00B14C8C">
        <w:rPr>
          <w:rFonts w:asciiTheme="minorEastAsia" w:eastAsiaTheme="minorEastAsia" w:hAnsiTheme="minorEastAsia"/>
        </w:rPr>
        <w:t>mongos</w:t>
      </w:r>
      <w:r w:rsidR="00B57A76" w:rsidRPr="00B14C8C">
        <w:rPr>
          <w:rFonts w:asciiTheme="minorEastAsia" w:eastAsiaTheme="minorEastAsia" w:hAnsiTheme="minorEastAsia" w:hint="eastAsia"/>
        </w:rPr>
        <w:t>的结点不需要有很高的性能，另外由于</w:t>
      </w:r>
      <w:r w:rsidR="00B57A76" w:rsidRPr="00B14C8C">
        <w:rPr>
          <w:rFonts w:asciiTheme="minorEastAsia" w:eastAsiaTheme="minorEastAsia" w:hAnsiTheme="minorEastAsia"/>
        </w:rPr>
        <w:t>mongos</w:t>
      </w:r>
      <w:r w:rsidR="00B57A76" w:rsidRPr="00B14C8C">
        <w:rPr>
          <w:rFonts w:asciiTheme="minorEastAsia" w:eastAsiaTheme="minorEastAsia" w:hAnsiTheme="minorEastAsia" w:hint="eastAsia"/>
        </w:rPr>
        <w:t>的集群访问的入口，通常会设置多个来容灾。</w:t>
      </w:r>
    </w:p>
    <w:p w:rsidR="00B57A76" w:rsidRPr="00B14C8C" w:rsidRDefault="00B57A76" w:rsidP="00DC678B">
      <w:pPr>
        <w:pStyle w:val="3"/>
        <w:rPr>
          <w:rFonts w:asciiTheme="minorEastAsia" w:eastAsiaTheme="minorEastAsia" w:hAnsiTheme="minorEastAsia"/>
        </w:rPr>
      </w:pPr>
      <w:bookmarkStart w:id="19" w:name="_Toc32242687"/>
      <w:r w:rsidRPr="00B14C8C">
        <w:rPr>
          <w:rFonts w:asciiTheme="minorEastAsia" w:eastAsiaTheme="minorEastAsia" w:hAnsiTheme="minorEastAsia"/>
        </w:rPr>
        <w:t>3.</w:t>
      </w:r>
      <w:r w:rsidR="00921613" w:rsidRPr="00B14C8C">
        <w:rPr>
          <w:rFonts w:asciiTheme="minorEastAsia" w:eastAsiaTheme="minorEastAsia" w:hAnsiTheme="minorEastAsia"/>
        </w:rPr>
        <w:t>7</w:t>
      </w:r>
      <w:r w:rsidRPr="00B14C8C">
        <w:rPr>
          <w:rFonts w:asciiTheme="minorEastAsia" w:eastAsiaTheme="minorEastAsia" w:hAnsiTheme="minorEastAsia"/>
        </w:rPr>
        <w:t>.2mongod</w:t>
      </w:r>
      <w:bookmarkEnd w:id="19"/>
    </w:p>
    <w:p w:rsidR="00EF41CA" w:rsidRPr="00B14C8C" w:rsidRDefault="00EF41CA" w:rsidP="00DC678B">
      <w:pPr>
        <w:pStyle w:val="4"/>
        <w:numPr>
          <w:ilvl w:val="0"/>
          <w:numId w:val="12"/>
        </w:numPr>
        <w:rPr>
          <w:rFonts w:asciiTheme="minorEastAsia" w:eastAsiaTheme="minorEastAsia" w:hAnsiTheme="minorEastAsia"/>
        </w:rPr>
      </w:pPr>
      <w:bookmarkStart w:id="20" w:name="_Toc32242688"/>
      <w:r w:rsidRPr="00B14C8C">
        <w:rPr>
          <w:rFonts w:asciiTheme="minorEastAsia" w:eastAsiaTheme="minorEastAsia" w:hAnsiTheme="minorEastAsia" w:hint="eastAsia"/>
        </w:rPr>
        <w:t>作为数据存储</w:t>
      </w:r>
      <w:r w:rsidR="00ED430A" w:rsidRPr="00B14C8C">
        <w:rPr>
          <w:rFonts w:asciiTheme="minorEastAsia" w:eastAsiaTheme="minorEastAsia" w:hAnsiTheme="minorEastAsia"/>
        </w:rPr>
        <w:t>shards</w:t>
      </w:r>
      <w:r w:rsidRPr="00B14C8C">
        <w:rPr>
          <w:rFonts w:asciiTheme="minorEastAsia" w:eastAsiaTheme="minorEastAsia" w:hAnsiTheme="minorEastAsia" w:hint="eastAsia"/>
        </w:rPr>
        <w:t>结点</w:t>
      </w:r>
      <w:bookmarkEnd w:id="20"/>
    </w:p>
    <w:p w:rsidR="00B57A76" w:rsidRPr="00B14C8C" w:rsidRDefault="00B57A76" w:rsidP="00EF41CA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mongod</w:t>
      </w:r>
      <w:r w:rsidRPr="00B14C8C">
        <w:rPr>
          <w:rFonts w:asciiTheme="minorEastAsia" w:eastAsiaTheme="minorEastAsia" w:hAnsiTheme="minorEastAsia" w:hint="eastAsia"/>
        </w:rPr>
        <w:t>负责实际的数据读写存储，是构成</w:t>
      </w:r>
      <w:r w:rsidRPr="00B14C8C">
        <w:rPr>
          <w:rFonts w:asciiTheme="minorEastAsia" w:eastAsiaTheme="minorEastAsia" w:hAnsiTheme="minorEastAsia"/>
        </w:rPr>
        <w:t>MongoDB</w:t>
      </w:r>
      <w:r w:rsidRPr="00B14C8C">
        <w:rPr>
          <w:rFonts w:asciiTheme="minorEastAsia" w:eastAsiaTheme="minorEastAsia" w:hAnsiTheme="minorEastAsia" w:hint="eastAsia"/>
        </w:rPr>
        <w:t>集群的基本单位，</w:t>
      </w:r>
      <w:r w:rsidR="00A228D5" w:rsidRPr="00B14C8C">
        <w:rPr>
          <w:rFonts w:asciiTheme="minorEastAsia" w:eastAsiaTheme="minorEastAsia" w:hAnsiTheme="minorEastAsia" w:hint="eastAsia"/>
        </w:rPr>
        <w:t>副本集、分片、配置服务等等都与其有关。</w:t>
      </w:r>
      <w:r w:rsidR="007F1B96" w:rsidRPr="00B14C8C">
        <w:rPr>
          <w:rFonts w:asciiTheme="minorEastAsia" w:eastAsiaTheme="minorEastAsia" w:hAnsiTheme="minorEastAsia" w:hint="eastAsia"/>
        </w:rPr>
        <w:t>作为数据存储结点而言，对于机器的</w:t>
      </w:r>
      <w:r w:rsidR="00A228D5" w:rsidRPr="00B14C8C">
        <w:rPr>
          <w:rFonts w:asciiTheme="minorEastAsia" w:eastAsiaTheme="minorEastAsia" w:hAnsiTheme="minorEastAsia"/>
        </w:rPr>
        <w:t>I/O</w:t>
      </w:r>
      <w:r w:rsidR="00A228D5" w:rsidRPr="00B14C8C">
        <w:rPr>
          <w:rFonts w:asciiTheme="minorEastAsia" w:eastAsiaTheme="minorEastAsia" w:hAnsiTheme="minorEastAsia" w:hint="eastAsia"/>
        </w:rPr>
        <w:t>性能、磁盘空间等都需要有较高的需求。</w:t>
      </w:r>
    </w:p>
    <w:p w:rsidR="00A228D5" w:rsidRPr="00B14C8C" w:rsidRDefault="00EF41CA" w:rsidP="00DC678B">
      <w:pPr>
        <w:pStyle w:val="4"/>
        <w:numPr>
          <w:ilvl w:val="0"/>
          <w:numId w:val="12"/>
        </w:numPr>
        <w:rPr>
          <w:rFonts w:asciiTheme="minorEastAsia" w:eastAsiaTheme="minorEastAsia" w:hAnsiTheme="minorEastAsia"/>
        </w:rPr>
      </w:pPr>
      <w:bookmarkStart w:id="21" w:name="_Toc32242689"/>
      <w:r w:rsidRPr="00B14C8C">
        <w:rPr>
          <w:rFonts w:asciiTheme="minorEastAsia" w:eastAsiaTheme="minorEastAsia" w:hAnsiTheme="minorEastAsia" w:hint="eastAsia"/>
        </w:rPr>
        <w:t>作为配置服务</w:t>
      </w:r>
      <w:r w:rsidR="00ED430A" w:rsidRPr="00B14C8C">
        <w:rPr>
          <w:rFonts w:asciiTheme="minorEastAsia" w:eastAsiaTheme="minorEastAsia" w:hAnsiTheme="minorEastAsia"/>
        </w:rPr>
        <w:t>config server</w:t>
      </w:r>
      <w:r w:rsidRPr="00B14C8C">
        <w:rPr>
          <w:rFonts w:asciiTheme="minorEastAsia" w:eastAsiaTheme="minorEastAsia" w:hAnsiTheme="minorEastAsia" w:hint="eastAsia"/>
        </w:rPr>
        <w:t>结点</w:t>
      </w:r>
      <w:bookmarkEnd w:id="21"/>
    </w:p>
    <w:p w:rsidR="0075224B" w:rsidRPr="00B14C8C" w:rsidRDefault="00BE6E13" w:rsidP="003502AD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配置结点存储的信息至关重要，保存了所有数据库的元信息（路由、分片等）的配置。</w:t>
      </w:r>
      <w:r w:rsidR="003502AD" w:rsidRPr="00B14C8C">
        <w:rPr>
          <w:rFonts w:asciiTheme="minorEastAsia" w:eastAsiaTheme="minorEastAsia" w:hAnsiTheme="minorEastAsia"/>
        </w:rPr>
        <w:t>mongos</w:t>
      </w:r>
      <w:r w:rsidR="003502AD" w:rsidRPr="00B14C8C">
        <w:rPr>
          <w:rFonts w:asciiTheme="minorEastAsia" w:eastAsiaTheme="minorEastAsia" w:hAnsiTheme="minorEastAsia" w:hint="eastAsia"/>
        </w:rPr>
        <w:t>本身没有物理存储分片信息和数据路由信息，仅仅是将</w:t>
      </w:r>
      <w:r w:rsidR="003502AD" w:rsidRPr="00B14C8C">
        <w:rPr>
          <w:rFonts w:asciiTheme="minorEastAsia" w:eastAsiaTheme="minorEastAsia" w:hAnsiTheme="minorEastAsia"/>
        </w:rPr>
        <w:t>config-server</w:t>
      </w:r>
      <w:r w:rsidR="003502AD" w:rsidRPr="00B14C8C">
        <w:rPr>
          <w:rFonts w:asciiTheme="minorEastAsia" w:eastAsiaTheme="minorEastAsia" w:hAnsiTheme="minorEastAsia" w:hint="eastAsia"/>
        </w:rPr>
        <w:t>中的信息还存在了自己的内存中。</w:t>
      </w:r>
      <w:r w:rsidR="003502AD" w:rsidRPr="00B14C8C">
        <w:rPr>
          <w:rFonts w:asciiTheme="minorEastAsia" w:eastAsiaTheme="minorEastAsia" w:hAnsiTheme="minorEastAsia"/>
        </w:rPr>
        <w:t>mongos</w:t>
      </w:r>
      <w:r w:rsidR="003502AD" w:rsidRPr="00B14C8C">
        <w:rPr>
          <w:rFonts w:asciiTheme="minorEastAsia" w:eastAsiaTheme="minorEastAsia" w:hAnsiTheme="minorEastAsia" w:hint="eastAsia"/>
        </w:rPr>
        <w:t>在第一次启动或者重启就会从</w:t>
      </w:r>
      <w:r w:rsidR="003502AD" w:rsidRPr="00B14C8C">
        <w:rPr>
          <w:rFonts w:asciiTheme="minorEastAsia" w:eastAsiaTheme="minorEastAsia" w:hAnsiTheme="minorEastAsia"/>
        </w:rPr>
        <w:t>config-server</w:t>
      </w:r>
      <w:r w:rsidR="003502AD" w:rsidRPr="00B14C8C">
        <w:rPr>
          <w:rFonts w:asciiTheme="minorEastAsia" w:eastAsiaTheme="minorEastAsia" w:hAnsiTheme="minorEastAsia" w:hint="eastAsia"/>
        </w:rPr>
        <w:t>中加载配置信息，配置服务信息的变化会通知</w:t>
      </w:r>
      <w:r w:rsidR="003502AD" w:rsidRPr="00B14C8C">
        <w:rPr>
          <w:rFonts w:asciiTheme="minorEastAsia" w:eastAsiaTheme="minorEastAsia" w:hAnsiTheme="minorEastAsia"/>
        </w:rPr>
        <w:t>mongos</w:t>
      </w:r>
      <w:r w:rsidR="003502AD" w:rsidRPr="00B14C8C">
        <w:rPr>
          <w:rFonts w:asciiTheme="minorEastAsia" w:eastAsiaTheme="minorEastAsia" w:hAnsiTheme="minorEastAsia" w:hint="eastAsia"/>
        </w:rPr>
        <w:t>更新内存中的状态。</w:t>
      </w:r>
    </w:p>
    <w:p w:rsidR="0075224B" w:rsidRPr="00B14C8C" w:rsidRDefault="003502AD" w:rsidP="00ED430A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由于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保存了许多元信息，因此在正式环境中通常都会配置多个</w:t>
      </w:r>
      <w:r w:rsidRPr="00B14C8C">
        <w:rPr>
          <w:rFonts w:asciiTheme="minorEastAsia" w:eastAsiaTheme="minorEastAsia" w:hAnsiTheme="minorEastAsia"/>
        </w:rPr>
        <w:t>config server</w:t>
      </w:r>
      <w:r w:rsidRPr="00B14C8C">
        <w:rPr>
          <w:rFonts w:asciiTheme="minorEastAsia" w:eastAsiaTheme="minorEastAsia" w:hAnsiTheme="minorEastAsia" w:hint="eastAsia"/>
        </w:rPr>
        <w:t>。</w:t>
      </w:r>
    </w:p>
    <w:p w:rsidR="002431CA" w:rsidRPr="00B14C8C" w:rsidRDefault="00464DC5" w:rsidP="00B46A90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</w:rPr>
      </w:pPr>
      <w:bookmarkStart w:id="22" w:name="_Toc32242690"/>
      <w:r w:rsidRPr="00B14C8C">
        <w:rPr>
          <w:rFonts w:asciiTheme="minorEastAsia" w:eastAsiaTheme="minorEastAsia" w:hAnsiTheme="minorEastAsia" w:hint="eastAsia"/>
        </w:rPr>
        <w:t>聊几个</w:t>
      </w:r>
      <w:r w:rsidRPr="00B14C8C">
        <w:rPr>
          <w:rFonts w:asciiTheme="minorEastAsia" w:eastAsiaTheme="minorEastAsia" w:hAnsiTheme="minorEastAsia"/>
        </w:rPr>
        <w:t>Problem</w:t>
      </w:r>
      <w:bookmarkEnd w:id="22"/>
    </w:p>
    <w:p w:rsidR="00D769A4" w:rsidRPr="00B14C8C" w:rsidRDefault="00DC528C" w:rsidP="00B46A90">
      <w:pPr>
        <w:pStyle w:val="2"/>
        <w:rPr>
          <w:rFonts w:asciiTheme="minorEastAsia" w:eastAsiaTheme="minorEastAsia" w:hAnsiTheme="minorEastAsia"/>
        </w:rPr>
      </w:pPr>
      <w:bookmarkStart w:id="23" w:name="_Toc32242691"/>
      <w:r w:rsidRPr="00B14C8C">
        <w:rPr>
          <w:rFonts w:asciiTheme="minorEastAsia" w:eastAsiaTheme="minorEastAsia" w:hAnsiTheme="minorEastAsia"/>
        </w:rPr>
        <w:t>4.1</w:t>
      </w:r>
      <w:r w:rsidR="00464DC5" w:rsidRPr="00B14C8C">
        <w:rPr>
          <w:rFonts w:asciiTheme="minorEastAsia" w:eastAsiaTheme="minorEastAsia" w:hAnsiTheme="minorEastAsia" w:hint="eastAsia"/>
        </w:rPr>
        <w:t>如何优雅地删除分片结点</w:t>
      </w:r>
      <w:bookmarkEnd w:id="23"/>
    </w:p>
    <w:p w:rsidR="00DB24C6" w:rsidRPr="00B14C8C" w:rsidRDefault="00DB24C6" w:rsidP="00DB24C6">
      <w:pPr>
        <w:ind w:left="36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移除分片不是立刻实现的，他需要一个把分片上的数据转移到其他分片的过程，当转移完成后该分片才会被正式踢下线。</w:t>
      </w:r>
    </w:p>
    <w:p w:rsidR="00DB24C6" w:rsidRPr="00B14C8C" w:rsidRDefault="009C31D4" w:rsidP="00A904F4">
      <w:pPr>
        <w:ind w:firstLine="36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移除命令是：</w:t>
      </w:r>
      <w:r w:rsidRPr="00B14C8C">
        <w:rPr>
          <w:rFonts w:asciiTheme="minorEastAsia" w:eastAsiaTheme="minorEastAsia" w:hAnsiTheme="minorEastAsia"/>
        </w:rPr>
        <w:t>db.runCommand({"removeshard":"ip+</w:t>
      </w:r>
      <w:r w:rsidR="005E4357" w:rsidRPr="00B14C8C">
        <w:rPr>
          <w:rFonts w:asciiTheme="minorEastAsia" w:eastAsiaTheme="minorEastAsia" w:hAnsiTheme="minorEastAsia"/>
        </w:rPr>
        <w:t>port</w:t>
      </w:r>
      <w:r w:rsidRPr="00B14C8C">
        <w:rPr>
          <w:rFonts w:asciiTheme="minorEastAsia" w:eastAsiaTheme="minorEastAsia" w:hAnsiTheme="minorEastAsia"/>
        </w:rPr>
        <w:t>"})</w:t>
      </w:r>
      <w:r w:rsidR="005E4357" w:rsidRPr="00B14C8C">
        <w:rPr>
          <w:rFonts w:asciiTheme="minorEastAsia" w:eastAsiaTheme="minorEastAsia" w:hAnsiTheme="minorEastAsia" w:hint="eastAsia"/>
        </w:rPr>
        <w:t>或者</w:t>
      </w:r>
      <w:r w:rsidR="005366E2" w:rsidRPr="00B14C8C">
        <w:rPr>
          <w:rFonts w:asciiTheme="minorEastAsia" w:eastAsiaTheme="minorEastAsia" w:hAnsiTheme="minorEastAsia"/>
        </w:rPr>
        <w:t>db.runCommand({"removeshard":"_id"})</w:t>
      </w:r>
      <w:r w:rsidRPr="00B14C8C">
        <w:rPr>
          <w:rFonts w:asciiTheme="minorEastAsia" w:eastAsiaTheme="minorEastAsia" w:hAnsiTheme="minorEastAsia" w:hint="eastAsia"/>
        </w:rPr>
        <w:t>，注意是这里需要用</w:t>
      </w:r>
      <w:r w:rsidRPr="00B14C8C">
        <w:rPr>
          <w:rFonts w:asciiTheme="minorEastAsia" w:eastAsiaTheme="minorEastAsia" w:hAnsiTheme="minorEastAsia"/>
        </w:rPr>
        <w:t>admin</w:t>
      </w:r>
      <w:r w:rsidRPr="00B14C8C">
        <w:rPr>
          <w:rFonts w:asciiTheme="minorEastAsia" w:eastAsiaTheme="minorEastAsia" w:hAnsiTheme="minorEastAsia" w:hint="eastAsia"/>
        </w:rPr>
        <w:t>数据库来执行操作。</w:t>
      </w:r>
      <w:r w:rsidR="00974B68" w:rsidRPr="00B14C8C">
        <w:rPr>
          <w:rFonts w:asciiTheme="minorEastAsia" w:eastAsiaTheme="minorEastAsia" w:hAnsiTheme="minorEastAsia" w:hint="eastAsia"/>
        </w:rPr>
        <w:t>删除分片的动作分为三个状态：</w:t>
      </w:r>
      <w:r w:rsidR="00974B68" w:rsidRPr="00B14C8C">
        <w:rPr>
          <w:rFonts w:asciiTheme="minorEastAsia" w:eastAsiaTheme="minorEastAsia" w:hAnsiTheme="minorEastAsia"/>
        </w:rPr>
        <w:t>start</w:t>
      </w:r>
      <w:r w:rsidR="00974B68" w:rsidRPr="00B14C8C">
        <w:rPr>
          <w:rFonts w:asciiTheme="minorEastAsia" w:eastAsiaTheme="minorEastAsia" w:hAnsiTheme="minorEastAsia" w:hint="eastAsia"/>
        </w:rPr>
        <w:t>、</w:t>
      </w:r>
      <w:r w:rsidR="00974B68" w:rsidRPr="00B14C8C">
        <w:rPr>
          <w:rFonts w:asciiTheme="minorEastAsia" w:eastAsiaTheme="minorEastAsia" w:hAnsiTheme="minorEastAsia"/>
        </w:rPr>
        <w:t>ongoing</w:t>
      </w:r>
      <w:r w:rsidR="00974B68" w:rsidRPr="00B14C8C">
        <w:rPr>
          <w:rFonts w:asciiTheme="minorEastAsia" w:eastAsiaTheme="minorEastAsia" w:hAnsiTheme="minorEastAsia" w:hint="eastAsia"/>
        </w:rPr>
        <w:t>、</w:t>
      </w:r>
      <w:r w:rsidR="00974B68" w:rsidRPr="00B14C8C">
        <w:rPr>
          <w:rFonts w:asciiTheme="minorEastAsia" w:eastAsiaTheme="minorEastAsia" w:hAnsiTheme="minorEastAsia"/>
        </w:rPr>
        <w:t>complete</w:t>
      </w:r>
      <w:r w:rsidR="00974B68" w:rsidRPr="00B14C8C">
        <w:rPr>
          <w:rFonts w:asciiTheme="minorEastAsia" w:eastAsiaTheme="minorEastAsia" w:hAnsiTheme="minorEastAsia" w:hint="eastAsia"/>
        </w:rPr>
        <w:t>。</w:t>
      </w:r>
    </w:p>
    <w:p w:rsidR="009C31D4" w:rsidRPr="00B14C8C" w:rsidRDefault="00974B68" w:rsidP="00DB24C6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137134" w:rsidRPr="00B14C8C">
        <w:rPr>
          <w:rFonts w:asciiTheme="minorEastAsia" w:eastAsiaTheme="minorEastAsia" w:hAnsiTheme="minorEastAsia" w:hint="eastAsia"/>
        </w:rPr>
        <w:t>！注意</w:t>
      </w:r>
      <w:r w:rsidR="00137134" w:rsidRPr="00B14C8C">
        <w:rPr>
          <w:rFonts w:asciiTheme="minorEastAsia" w:eastAsiaTheme="minorEastAsia" w:hAnsiTheme="minorEastAsia"/>
          <w:noProof/>
        </w:rPr>
        <w:drawing>
          <wp:inline distT="0" distB="0" distL="0" distR="0" wp14:anchorId="591F7914" wp14:editId="2774DD2B">
            <wp:extent cx="760095" cy="760095"/>
            <wp:effectExtent l="19050" t="0" r="0" b="0"/>
            <wp:docPr id="8" name="图片 8" descr="C:\Users\ADMINI~1\AppData\LocalLow\Baidu\BAIDUP~1\Account\COMMON~1\CUSTOM~1\D1FC4F~1\566301~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Low\Baidu\BAIDUP~1\Account\COMMON~1\CUSTOM~1\D1FC4F~1\566301~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134" w:rsidRPr="00B14C8C">
        <w:rPr>
          <w:rFonts w:asciiTheme="minorEastAsia" w:eastAsiaTheme="minorEastAsia" w:hAnsiTheme="minorEastAsia" w:hint="eastAsia"/>
        </w:rPr>
        <w:t>：</w:t>
      </w:r>
      <w:r w:rsidRPr="00B14C8C">
        <w:rPr>
          <w:rFonts w:asciiTheme="minorEastAsia" w:eastAsiaTheme="minorEastAsia" w:hAnsiTheme="minorEastAsia" w:hint="eastAsia"/>
        </w:rPr>
        <w:t>如果</w:t>
      </w:r>
      <w:r w:rsidR="00137134" w:rsidRPr="00B14C8C">
        <w:rPr>
          <w:rFonts w:asciiTheme="minorEastAsia" w:eastAsiaTheme="minorEastAsia" w:hAnsiTheme="minorEastAsia" w:hint="eastAsia"/>
        </w:rPr>
        <w:t>要删除的结点分片是数据库的主分片</w:t>
      </w:r>
      <w:r w:rsidRPr="00B14C8C">
        <w:rPr>
          <w:rFonts w:asciiTheme="minorEastAsia" w:eastAsiaTheme="minorEastAsia" w:hAnsiTheme="minorEastAsia" w:hint="eastAsia"/>
        </w:rPr>
        <w:t>，我们会发现要删除的分片结点一直处于</w:t>
      </w:r>
      <w:r w:rsidRPr="00B14C8C">
        <w:rPr>
          <w:rFonts w:asciiTheme="minorEastAsia" w:eastAsiaTheme="minorEastAsia" w:hAnsiTheme="minorEastAsia"/>
        </w:rPr>
        <w:t>ongoing</w:t>
      </w:r>
      <w:r w:rsidRPr="00B14C8C">
        <w:rPr>
          <w:rFonts w:asciiTheme="minorEastAsia" w:eastAsiaTheme="minorEastAsia" w:hAnsiTheme="minorEastAsia" w:hint="eastAsia"/>
        </w:rPr>
        <w:t>状态，此时我们需要再次执行</w:t>
      </w:r>
      <w:r w:rsidRPr="00B14C8C">
        <w:rPr>
          <w:rFonts w:asciiTheme="minorEastAsia" w:eastAsiaTheme="minorEastAsia" w:hAnsiTheme="minorEastAsia"/>
        </w:rPr>
        <w:t>db.runCommand({"removeshard":"_id"})</w:t>
      </w:r>
      <w:r w:rsidRPr="00B14C8C">
        <w:rPr>
          <w:rFonts w:asciiTheme="minorEastAsia" w:eastAsiaTheme="minorEastAsia" w:hAnsiTheme="minorEastAsia" w:hint="eastAsia"/>
        </w:rPr>
        <w:t>动作</w:t>
      </w:r>
      <w:r w:rsidR="009705E6" w:rsidRPr="00B14C8C">
        <w:rPr>
          <w:rFonts w:asciiTheme="minorEastAsia" w:eastAsiaTheme="minorEastAsia" w:hAnsiTheme="minorEastAsia" w:hint="eastAsia"/>
        </w:rPr>
        <w:t>查看状态的时候，会有</w:t>
      </w:r>
      <w:r w:rsidRPr="00B14C8C">
        <w:rPr>
          <w:rFonts w:asciiTheme="minorEastAsia" w:eastAsiaTheme="minorEastAsia" w:hAnsiTheme="minorEastAsia" w:hint="eastAsia"/>
        </w:rPr>
        <w:t>如下提示：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 db.runCommand({"removeshard":"shard0000"})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"msg" : "draining ongoing",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"state" : "ongoing",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"remaining" : {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"chunks" : NumberLong(0),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"dbs" : NumberLong(1)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},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"note" : "you need to drop or movePrimary these databases",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"dbsToMove" : [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"school"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],</w:t>
      </w:r>
    </w:p>
    <w:p w:rsidR="00DF7939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"ok" : 1</w:t>
      </w:r>
    </w:p>
    <w:p w:rsidR="00974B68" w:rsidRPr="00B14C8C" w:rsidRDefault="00DF7939" w:rsidP="00DF793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}</w:t>
      </w:r>
    </w:p>
    <w:p w:rsidR="00480AB5" w:rsidRPr="00B14C8C" w:rsidRDefault="00282221" w:rsidP="00DB24C6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告诉我们需要将</w:t>
      </w:r>
      <w:r w:rsidRPr="00B14C8C">
        <w:rPr>
          <w:rFonts w:asciiTheme="minorEastAsia" w:eastAsiaTheme="minorEastAsia" w:hAnsiTheme="minorEastAsia"/>
        </w:rPr>
        <w:t>school</w:t>
      </w:r>
      <w:r w:rsidR="00B5435A" w:rsidRPr="00B14C8C">
        <w:rPr>
          <w:rFonts w:asciiTheme="minorEastAsia" w:eastAsiaTheme="minorEastAsia" w:hAnsiTheme="minorEastAsia" w:hint="eastAsia"/>
        </w:rPr>
        <w:t>数据库的主分片移动到其他分片中</w:t>
      </w:r>
      <w:r w:rsidRPr="00B14C8C">
        <w:rPr>
          <w:rFonts w:asciiTheme="minorEastAsia" w:eastAsiaTheme="minorEastAsia" w:hAnsiTheme="minorEastAsia" w:hint="eastAsia"/>
        </w:rPr>
        <w:t>，我们接着如下操作</w:t>
      </w:r>
      <w:r w:rsidR="00480AB5" w:rsidRPr="00B14C8C">
        <w:rPr>
          <w:rFonts w:asciiTheme="minorEastAsia" w:eastAsiaTheme="minorEastAsia" w:hAnsiTheme="minorEastAsia" w:hint="eastAsia"/>
        </w:rPr>
        <w:t>将其移动到另一个分片中</w:t>
      </w:r>
      <w:r w:rsidRPr="00B14C8C">
        <w:rPr>
          <w:rFonts w:asciiTheme="minorEastAsia" w:eastAsiaTheme="minorEastAsia" w:hAnsiTheme="minorEastAsia" w:hint="eastAsia"/>
        </w:rPr>
        <w:t>：</w:t>
      </w:r>
    </w:p>
    <w:p w:rsidR="005E4357" w:rsidRPr="00B14C8C" w:rsidRDefault="005E4357" w:rsidP="00480AB5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db.adminCommand({"movePrimary":"school", "to":"shard0001"})</w:t>
      </w:r>
    </w:p>
    <w:p w:rsidR="005E4357" w:rsidRPr="00B14C8C" w:rsidRDefault="00480AB5" w:rsidP="00DB24C6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然后再次执行</w:t>
      </w:r>
      <w:r w:rsidR="00122C48" w:rsidRPr="00B14C8C">
        <w:rPr>
          <w:rFonts w:asciiTheme="minorEastAsia" w:eastAsiaTheme="minorEastAsia" w:hAnsiTheme="minorEastAsia"/>
        </w:rPr>
        <w:t>db.runCommand({"removeshard":"_id"})</w:t>
      </w:r>
      <w:r w:rsidR="00122C48" w:rsidRPr="00B14C8C">
        <w:rPr>
          <w:rFonts w:asciiTheme="minorEastAsia" w:eastAsiaTheme="minorEastAsia" w:hAnsiTheme="minorEastAsia" w:hint="eastAsia"/>
        </w:rPr>
        <w:t>，查看分片：</w:t>
      </w:r>
    </w:p>
    <w:p w:rsidR="00E67AED" w:rsidRPr="00B14C8C" w:rsidRDefault="00E67AED" w:rsidP="00E67A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 db.runCommand({"removeshard":"shard0000"})</w:t>
      </w:r>
    </w:p>
    <w:p w:rsidR="00E67AED" w:rsidRPr="00B14C8C" w:rsidRDefault="00E67AED" w:rsidP="00E67A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</w:t>
      </w:r>
    </w:p>
    <w:p w:rsidR="00E67AED" w:rsidRPr="00B14C8C" w:rsidRDefault="00E67AED" w:rsidP="00E67A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"msg" : "removeshard completed successfully",</w:t>
      </w:r>
    </w:p>
    <w:p w:rsidR="00E67AED" w:rsidRPr="00B14C8C" w:rsidRDefault="00E67AED" w:rsidP="00E67A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"state" : "completed",</w:t>
      </w:r>
    </w:p>
    <w:p w:rsidR="00E67AED" w:rsidRPr="00B14C8C" w:rsidRDefault="00E67AED" w:rsidP="00E67A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"shard" : "shard0000",</w:t>
      </w:r>
    </w:p>
    <w:p w:rsidR="00122C48" w:rsidRPr="00B14C8C" w:rsidRDefault="00E67AED" w:rsidP="00E67A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"ok" : 1</w:t>
      </w:r>
    </w:p>
    <w:p w:rsidR="00480AB5" w:rsidRPr="00B14C8C" w:rsidRDefault="00E67AED" w:rsidP="00E67A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}</w:t>
      </w:r>
    </w:p>
    <w:p w:rsidR="00480AB5" w:rsidRPr="00B14C8C" w:rsidRDefault="00E67AED" w:rsidP="00DB24C6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已经是</w:t>
      </w:r>
      <w:r w:rsidRPr="00B14C8C">
        <w:rPr>
          <w:rFonts w:asciiTheme="minorEastAsia" w:eastAsiaTheme="minorEastAsia" w:hAnsiTheme="minorEastAsia"/>
        </w:rPr>
        <w:t>completed</w:t>
      </w:r>
      <w:r w:rsidRPr="00B14C8C">
        <w:rPr>
          <w:rFonts w:asciiTheme="minorEastAsia" w:eastAsiaTheme="minorEastAsia" w:hAnsiTheme="minorEastAsia" w:hint="eastAsia"/>
        </w:rPr>
        <w:t>状态</w:t>
      </w:r>
      <w:r w:rsidR="00E0741C" w:rsidRPr="00B14C8C">
        <w:rPr>
          <w:rFonts w:asciiTheme="minorEastAsia" w:eastAsiaTheme="minorEastAsia" w:hAnsiTheme="minorEastAsia" w:hint="eastAsia"/>
        </w:rPr>
        <w:t>，此时我们使用</w:t>
      </w:r>
      <w:r w:rsidR="00E0741C" w:rsidRPr="00B14C8C">
        <w:rPr>
          <w:rFonts w:asciiTheme="minorEastAsia" w:eastAsiaTheme="minorEastAsia" w:hAnsiTheme="minorEastAsia"/>
        </w:rPr>
        <w:t>sh.status()</w:t>
      </w:r>
      <w:r w:rsidR="00E0741C" w:rsidRPr="00B14C8C">
        <w:rPr>
          <w:rFonts w:asciiTheme="minorEastAsia" w:eastAsiaTheme="minorEastAsia" w:hAnsiTheme="minorEastAsia" w:hint="eastAsia"/>
        </w:rPr>
        <w:t>再次查看会发现分片中这个结点已经消失了</w:t>
      </w:r>
      <w:r w:rsidR="00051C13" w:rsidRPr="00B14C8C">
        <w:rPr>
          <w:rFonts w:asciiTheme="minorEastAsia" w:eastAsiaTheme="minorEastAsia" w:hAnsiTheme="minorEastAsia" w:hint="eastAsia"/>
        </w:rPr>
        <w:t>而不是</w:t>
      </w:r>
      <w:r w:rsidR="00652F82" w:rsidRPr="00B14C8C">
        <w:rPr>
          <w:rFonts w:asciiTheme="minorEastAsia" w:eastAsiaTheme="minorEastAsia" w:hAnsiTheme="minorEastAsia"/>
        </w:rPr>
        <w:t>"draining" : true</w:t>
      </w:r>
      <w:r w:rsidRPr="00B14C8C">
        <w:rPr>
          <w:rFonts w:asciiTheme="minorEastAsia" w:eastAsiaTheme="minorEastAsia" w:hAnsiTheme="minorEastAsia" w:hint="eastAsia"/>
        </w:rPr>
        <w:t>，</w:t>
      </w:r>
      <w:r w:rsidR="00051C13" w:rsidRPr="00B14C8C">
        <w:rPr>
          <w:rFonts w:asciiTheme="minorEastAsia" w:eastAsiaTheme="minorEastAsia" w:hAnsiTheme="minorEastAsia" w:hint="eastAsia"/>
        </w:rPr>
        <w:t>这就</w:t>
      </w:r>
      <w:r w:rsidRPr="00B14C8C">
        <w:rPr>
          <w:rFonts w:asciiTheme="minorEastAsia" w:eastAsiaTheme="minorEastAsia" w:hAnsiTheme="minorEastAsia" w:hint="eastAsia"/>
        </w:rPr>
        <w:t>说明已经将分片移除成功了。另外，我们还可以登录到每个分片上查看其数据量，或者直接在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上查看（</w:t>
      </w:r>
      <w:r w:rsidRPr="00B14C8C">
        <w:rPr>
          <w:rFonts w:asciiTheme="minorEastAsia" w:eastAsiaTheme="minorEastAsia" w:hAnsiTheme="minorEastAsia"/>
          <w:b/>
        </w:rPr>
        <w:t>db.collection.stats()</w:t>
      </w:r>
      <w:r w:rsidRPr="00B14C8C">
        <w:rPr>
          <w:rFonts w:asciiTheme="minorEastAsia" w:eastAsiaTheme="minorEastAsia" w:hAnsiTheme="minorEastAsia" w:hint="eastAsia"/>
        </w:rPr>
        <w:t>）。</w:t>
      </w:r>
    </w:p>
    <w:p w:rsidR="00275C64" w:rsidRPr="00B14C8C" w:rsidRDefault="00275C64" w:rsidP="00DB24C6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我们可以通过如下命令来查询数据库的主分片在哪个分片结点上：</w:t>
      </w:r>
    </w:p>
    <w:p w:rsidR="00C92C61" w:rsidRPr="00B14C8C" w:rsidRDefault="00C92C61" w:rsidP="00113B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use config;</w:t>
      </w:r>
    </w:p>
    <w:p w:rsidR="00C92C61" w:rsidRPr="00B14C8C" w:rsidRDefault="00C92C61" w:rsidP="00113B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switched to db config</w:t>
      </w:r>
    </w:p>
    <w:p w:rsidR="00C92C61" w:rsidRPr="00B14C8C" w:rsidRDefault="00C92C61" w:rsidP="00113B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db.databases.find();</w:t>
      </w:r>
    </w:p>
    <w:p w:rsidR="00C92C61" w:rsidRPr="00B14C8C" w:rsidRDefault="00C92C61" w:rsidP="00113B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"_id" : "admin", "partitioned" : false, "primary" : "config" }</w:t>
      </w:r>
    </w:p>
    <w:p w:rsidR="00275C64" w:rsidRPr="00B14C8C" w:rsidRDefault="00C92C61" w:rsidP="00113BE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"_id" : "school", "partitioned" : true, "primary" : "shard0000" }</w:t>
      </w:r>
    </w:p>
    <w:p w:rsidR="00DC528C" w:rsidRPr="00B14C8C" w:rsidRDefault="0095003F" w:rsidP="00B46A90">
      <w:pPr>
        <w:pStyle w:val="2"/>
        <w:rPr>
          <w:rFonts w:asciiTheme="minorEastAsia" w:eastAsiaTheme="minorEastAsia" w:hAnsiTheme="minorEastAsia"/>
        </w:rPr>
      </w:pPr>
      <w:bookmarkStart w:id="24" w:name="_Toc32242692"/>
      <w:r w:rsidRPr="00B14C8C">
        <w:rPr>
          <w:rFonts w:asciiTheme="minorEastAsia" w:eastAsiaTheme="minorEastAsia" w:hAnsiTheme="minorEastAsia"/>
        </w:rPr>
        <w:t>4.2</w:t>
      </w:r>
      <w:r w:rsidR="009C2135" w:rsidRPr="00B14C8C">
        <w:rPr>
          <w:rFonts w:asciiTheme="minorEastAsia" w:eastAsiaTheme="minorEastAsia" w:hAnsiTheme="minorEastAsia" w:hint="eastAsia"/>
        </w:rPr>
        <w:t>关于数据均衡</w:t>
      </w:r>
      <w:bookmarkEnd w:id="24"/>
    </w:p>
    <w:p w:rsidR="00464DC5" w:rsidRPr="00B14C8C" w:rsidRDefault="008857EB" w:rsidP="009B32A0">
      <w:pPr>
        <w:pStyle w:val="3"/>
        <w:rPr>
          <w:rFonts w:asciiTheme="minorEastAsia" w:eastAsiaTheme="minorEastAsia" w:hAnsiTheme="minorEastAsia"/>
        </w:rPr>
      </w:pPr>
      <w:bookmarkStart w:id="25" w:name="_Toc32242693"/>
      <w:r w:rsidRPr="00B14C8C">
        <w:rPr>
          <w:rFonts w:asciiTheme="minorEastAsia" w:eastAsiaTheme="minorEastAsia" w:hAnsiTheme="minorEastAsia"/>
        </w:rPr>
        <w:t>4.2.1</w:t>
      </w:r>
      <w:r w:rsidR="004F7B09" w:rsidRPr="00B14C8C">
        <w:rPr>
          <w:rFonts w:asciiTheme="minorEastAsia" w:eastAsiaTheme="minorEastAsia" w:hAnsiTheme="minorEastAsia" w:hint="eastAsia"/>
        </w:rPr>
        <w:t>均衡器</w:t>
      </w:r>
      <w:r w:rsidR="0016192A" w:rsidRPr="00B14C8C">
        <w:rPr>
          <w:rFonts w:asciiTheme="minorEastAsia" w:eastAsiaTheme="minorEastAsia" w:hAnsiTheme="minorEastAsia" w:hint="eastAsia"/>
        </w:rPr>
        <w:t>——自动均衡</w:t>
      </w:r>
      <w:bookmarkEnd w:id="25"/>
    </w:p>
    <w:p w:rsidR="00E175D2" w:rsidRPr="00B14C8C" w:rsidRDefault="004F7B09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  <w:t>MongoDB</w:t>
      </w:r>
      <w:r w:rsidRPr="00B14C8C">
        <w:rPr>
          <w:rFonts w:asciiTheme="minorEastAsia" w:eastAsiaTheme="minorEastAsia" w:hAnsiTheme="minorEastAsia" w:hint="eastAsia"/>
        </w:rPr>
        <w:t>提供了自动均衡器，在我们默认创建完成分片集群时，这个均衡器就是默认打开的</w:t>
      </w:r>
      <w:r w:rsidR="000C1398" w:rsidRPr="00B14C8C">
        <w:rPr>
          <w:rFonts w:asciiTheme="minorEastAsia" w:eastAsiaTheme="minorEastAsia" w:hAnsiTheme="minorEastAsia" w:hint="eastAsia"/>
        </w:rPr>
        <w:t>，它负责将数据均匀的分散开。我们可以通过如下命令来查看均衡器的状态：</w:t>
      </w:r>
    </w:p>
    <w:p w:rsidR="000C1398" w:rsidRPr="00B14C8C" w:rsidRDefault="00333122" w:rsidP="00B92B0F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sh.getBalancerState();</w:t>
      </w:r>
      <w:r w:rsidR="00B92B0F" w:rsidRPr="00B14C8C">
        <w:rPr>
          <w:rFonts w:asciiTheme="minorEastAsia" w:eastAsiaTheme="minorEastAsia" w:hAnsiTheme="minorEastAsia"/>
          <w:b/>
          <w:color w:val="03DB65"/>
        </w:rPr>
        <w:tab/>
        <w:t xml:space="preserve"># </w:t>
      </w:r>
      <w:r w:rsidR="00B92B0F" w:rsidRPr="00B14C8C">
        <w:rPr>
          <w:rFonts w:asciiTheme="minorEastAsia" w:eastAsiaTheme="minorEastAsia" w:hAnsiTheme="minorEastAsia" w:hint="eastAsia"/>
          <w:b/>
          <w:color w:val="03DB65"/>
        </w:rPr>
        <w:t>均衡是否打开</w:t>
      </w:r>
    </w:p>
    <w:p w:rsidR="00B92B0F" w:rsidRPr="00B14C8C" w:rsidRDefault="00B92B0F" w:rsidP="00B92B0F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sh.setBalancerState(true/false);</w:t>
      </w:r>
      <w:r w:rsidRPr="00B14C8C">
        <w:rPr>
          <w:rFonts w:asciiTheme="minorEastAsia" w:eastAsiaTheme="minorEastAsia" w:hAnsiTheme="minorEastAsia"/>
          <w:b/>
          <w:color w:val="03DB65"/>
        </w:rPr>
        <w:tab/>
        <w:t xml:space="preserve"># </w:t>
      </w:r>
      <w:r w:rsidR="00D62997" w:rsidRPr="00B14C8C">
        <w:rPr>
          <w:rFonts w:asciiTheme="minorEastAsia" w:eastAsiaTheme="minorEastAsia" w:hAnsiTheme="minorEastAsia" w:hint="eastAsia"/>
          <w:b/>
          <w:color w:val="03DB65"/>
        </w:rPr>
        <w:t>设置均衡器的状态</w:t>
      </w:r>
    </w:p>
    <w:p w:rsidR="00E175D2" w:rsidRPr="00B14C8C" w:rsidRDefault="006B608F" w:rsidP="00B92B0F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sh.isBalancerRunning()</w:t>
      </w:r>
      <w:r w:rsidR="00B92B0F" w:rsidRPr="00B14C8C">
        <w:rPr>
          <w:rFonts w:asciiTheme="minorEastAsia" w:eastAsiaTheme="minorEastAsia" w:hAnsiTheme="minorEastAsia"/>
          <w:b/>
          <w:color w:val="03DB65"/>
        </w:rPr>
        <w:t>;</w:t>
      </w:r>
      <w:r w:rsidR="00B92B0F" w:rsidRPr="00B14C8C">
        <w:rPr>
          <w:rFonts w:asciiTheme="minorEastAsia" w:eastAsiaTheme="minorEastAsia" w:hAnsiTheme="minorEastAsia"/>
          <w:b/>
          <w:color w:val="03DB65"/>
        </w:rPr>
        <w:tab/>
        <w:t>#</w:t>
      </w:r>
      <w:r w:rsidR="00D62997" w:rsidRPr="00B14C8C">
        <w:rPr>
          <w:rFonts w:asciiTheme="minorEastAsia" w:eastAsiaTheme="minorEastAsia" w:hAnsiTheme="minorEastAsia"/>
          <w:b/>
          <w:color w:val="03DB65"/>
        </w:rPr>
        <w:t xml:space="preserve"> 均衡器是否在运行</w:t>
      </w:r>
    </w:p>
    <w:p w:rsidR="00BA10F5" w:rsidRPr="00B14C8C" w:rsidRDefault="00E1310E" w:rsidP="00B92B0F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config; db.locks.find({"_id":"balancer"}); # 查看均衡器，state为0表示未激活，</w:t>
      </w:r>
      <w:r w:rsidR="0060391F" w:rsidRPr="00B14C8C">
        <w:rPr>
          <w:rFonts w:asciiTheme="minorEastAsia" w:eastAsiaTheme="minorEastAsia" w:hAnsiTheme="minorEastAsia"/>
          <w:b/>
          <w:color w:val="03DB65"/>
        </w:rPr>
        <w:t>1或者2表示已激活</w:t>
      </w:r>
    </w:p>
    <w:p w:rsidR="007836B2" w:rsidRPr="00B14C8C" w:rsidRDefault="0019452A" w:rsidP="0019452A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1F017B" w:rsidRPr="00B14C8C">
        <w:rPr>
          <w:rFonts w:asciiTheme="minorEastAsia" w:eastAsiaTheme="minorEastAsia" w:hAnsiTheme="minorEastAsia" w:hint="eastAsia"/>
        </w:rPr>
        <w:t>在集群中同一时刻只有一个均衡器工作，均衡器每次处理一个</w:t>
      </w:r>
      <w:r w:rsidR="001F017B" w:rsidRPr="00B14C8C">
        <w:rPr>
          <w:rFonts w:asciiTheme="minorEastAsia" w:eastAsiaTheme="minorEastAsia" w:hAnsiTheme="minorEastAsia"/>
        </w:rPr>
        <w:t>chunks</w:t>
      </w:r>
      <w:r w:rsidR="001F017B" w:rsidRPr="00B14C8C">
        <w:rPr>
          <w:rFonts w:asciiTheme="minorEastAsia" w:eastAsiaTheme="minorEastAsia" w:hAnsiTheme="minorEastAsia" w:hint="eastAsia"/>
        </w:rPr>
        <w:t>。</w:t>
      </w:r>
      <w:r w:rsidR="007836B2" w:rsidRPr="00B14C8C">
        <w:rPr>
          <w:rFonts w:asciiTheme="minorEastAsia" w:eastAsiaTheme="minorEastAsia" w:hAnsiTheme="minorEastAsia" w:hint="eastAsia"/>
        </w:rPr>
        <w:t>如果再禁用均衡器时，它恰巧在运行，禁用会等待运行完毕再执行。</w:t>
      </w:r>
    </w:p>
    <w:p w:rsidR="00E65CEE" w:rsidRPr="00B14C8C" w:rsidRDefault="00E65CEE" w:rsidP="0019452A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（理论上来讲，因为测试结果不一样）当我们关闭了均衡器的时候，数据就不会自动的均衡分布，只有等待某个</w:t>
      </w:r>
      <w:r w:rsidR="00FC7420" w:rsidRPr="00B14C8C">
        <w:rPr>
          <w:rFonts w:asciiTheme="minorEastAsia" w:eastAsiaTheme="minorEastAsia" w:hAnsiTheme="minorEastAsia" w:hint="eastAsia"/>
        </w:rPr>
        <w:t>空间不足或者其他情况，数据才会向其他分片迁移。</w:t>
      </w:r>
      <w:r w:rsidR="00FC5F96" w:rsidRPr="00B14C8C">
        <w:rPr>
          <w:rFonts w:asciiTheme="minorEastAsia" w:eastAsiaTheme="minorEastAsia" w:hAnsiTheme="minorEastAsia" w:hint="eastAsia"/>
        </w:rPr>
        <w:t>即使开启了均衡器，在没有达到触发条件的情况下，它也是不是执行均衡操作的（毕竟均衡操作对于服务性能有影响）。</w:t>
      </w:r>
    </w:p>
    <w:p w:rsidR="006B608F" w:rsidRPr="00B14C8C" w:rsidRDefault="00E362D3" w:rsidP="009B32A0">
      <w:pPr>
        <w:pStyle w:val="4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26" w:name="_Toc32242694"/>
      <w:r w:rsidRPr="00B14C8C">
        <w:rPr>
          <w:rFonts w:asciiTheme="minorEastAsia" w:eastAsiaTheme="minorEastAsia" w:hAnsiTheme="minorEastAsia" w:hint="eastAsia"/>
        </w:rPr>
        <w:t>启用关闭均衡器的一些场景</w:t>
      </w:r>
      <w:bookmarkEnd w:id="26"/>
    </w:p>
    <w:p w:rsidR="00E362D3" w:rsidRPr="00B14C8C" w:rsidRDefault="0048002E" w:rsidP="0048002E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数据备份：数据备份时我们需要</w:t>
      </w:r>
      <w:r w:rsidRPr="00B14C8C">
        <w:rPr>
          <w:rFonts w:asciiTheme="minorEastAsia" w:eastAsiaTheme="minorEastAsia" w:hAnsiTheme="minorEastAsia" w:hint="eastAsia"/>
          <w:b/>
        </w:rPr>
        <w:t>关闭</w:t>
      </w:r>
      <w:r w:rsidRPr="00B14C8C">
        <w:rPr>
          <w:rFonts w:asciiTheme="minorEastAsia" w:eastAsiaTheme="minorEastAsia" w:hAnsiTheme="minorEastAsia" w:hint="eastAsia"/>
        </w:rPr>
        <w:t>均衡器，避免导致数据不一致的情况；</w:t>
      </w:r>
    </w:p>
    <w:p w:rsidR="0048002E" w:rsidRPr="00B14C8C" w:rsidRDefault="0048002E" w:rsidP="0048002E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添加</w:t>
      </w:r>
      <w:r w:rsidRPr="00B14C8C">
        <w:rPr>
          <w:rFonts w:asciiTheme="minorEastAsia" w:eastAsiaTheme="minorEastAsia" w:hAnsiTheme="minorEastAsia"/>
        </w:rPr>
        <w:t>/</w:t>
      </w:r>
      <w:r w:rsidRPr="00B14C8C">
        <w:rPr>
          <w:rFonts w:asciiTheme="minorEastAsia" w:eastAsiaTheme="minorEastAsia" w:hAnsiTheme="minorEastAsia" w:hint="eastAsia"/>
        </w:rPr>
        <w:t>删除结点：</w:t>
      </w:r>
      <w:r w:rsidRPr="00B14C8C">
        <w:rPr>
          <w:rFonts w:asciiTheme="minorEastAsia" w:eastAsiaTheme="minorEastAsia" w:hAnsiTheme="minorEastAsia" w:hint="eastAsia"/>
          <w:b/>
        </w:rPr>
        <w:t>开启</w:t>
      </w:r>
      <w:r w:rsidRPr="00B14C8C">
        <w:rPr>
          <w:rFonts w:asciiTheme="minorEastAsia" w:eastAsiaTheme="minorEastAsia" w:hAnsiTheme="minorEastAsia" w:hint="eastAsia"/>
        </w:rPr>
        <w:t>均衡器做数据迁移，后面在</w:t>
      </w:r>
      <w:r w:rsidR="00151932" w:rsidRPr="00B14C8C">
        <w:rPr>
          <w:rFonts w:asciiTheme="minorEastAsia" w:eastAsiaTheme="minorEastAsia" w:hAnsiTheme="minorEastAsia"/>
          <w:rPrChange w:id="27" w:author="Liu,Lei(GIS)" w:date="2016-12-02T17:41:00Z">
            <w:rPr>
              <w:rStyle w:val="a8"/>
            </w:rPr>
          </w:rPrChange>
        </w:rPr>
        <w:fldChar w:fldCharType="begin"/>
      </w:r>
      <w:r w:rsidR="00151932" w:rsidRPr="00B14C8C">
        <w:rPr>
          <w:rFonts w:asciiTheme="minorEastAsia" w:eastAsiaTheme="minorEastAsia" w:hAnsiTheme="minorEastAsia"/>
        </w:rPr>
        <w:instrText xml:space="preserve"> HYPERLINK \l "_4.4.3</w:instrText>
      </w:r>
      <w:r w:rsidR="00151932" w:rsidRPr="00B14C8C">
        <w:rPr>
          <w:rFonts w:asciiTheme="minorEastAsia" w:eastAsiaTheme="minorEastAsia" w:hAnsiTheme="minorEastAsia" w:hint="eastAsia"/>
        </w:rPr>
        <w:instrText>如果在添加结点、删除结点的时候关闭了均衡器会出现什么情况呢？</w:instrText>
      </w:r>
      <w:r w:rsidR="00151932" w:rsidRPr="00B14C8C">
        <w:rPr>
          <w:rFonts w:asciiTheme="minorEastAsia" w:eastAsiaTheme="minorEastAsia" w:hAnsiTheme="minorEastAsia"/>
        </w:rPr>
        <w:instrText xml:space="preserve">" </w:instrText>
      </w:r>
      <w:r w:rsidR="00151932" w:rsidRPr="00B14C8C">
        <w:rPr>
          <w:rFonts w:asciiTheme="minorEastAsia" w:eastAsiaTheme="minorEastAsia" w:hAnsiTheme="minorEastAsia"/>
          <w:rPrChange w:id="28" w:author="Liu,Lei(GIS)" w:date="2016-12-02T17:41:00Z">
            <w:rPr>
              <w:rStyle w:val="a8"/>
            </w:rPr>
          </w:rPrChange>
        </w:rPr>
        <w:fldChar w:fldCharType="separate"/>
      </w:r>
      <w:r w:rsidRPr="00B14C8C">
        <w:rPr>
          <w:rStyle w:val="a8"/>
          <w:rFonts w:asciiTheme="minorEastAsia" w:eastAsiaTheme="minorEastAsia" w:hAnsiTheme="minorEastAsia" w:hint="eastAsia"/>
          <w:u w:val="none"/>
          <w:rPrChange w:id="29" w:author="Liu,Lei(GIS)" w:date="2016-12-02T17:41:00Z">
            <w:rPr>
              <w:rStyle w:val="a8"/>
              <w:rFonts w:hint="eastAsia"/>
            </w:rPr>
          </w:rPrChange>
        </w:rPr>
        <w:t>“</w:t>
      </w:r>
      <w:r w:rsidR="00893FBE" w:rsidRPr="00B14C8C">
        <w:rPr>
          <w:rStyle w:val="a8"/>
          <w:rFonts w:asciiTheme="minorEastAsia" w:eastAsiaTheme="minorEastAsia" w:hAnsiTheme="minorEastAsia" w:hint="eastAsia"/>
          <w:u w:val="none"/>
          <w:rPrChange w:id="30" w:author="Liu,Lei(GIS)" w:date="2016-12-02T17:41:00Z">
            <w:rPr>
              <w:rStyle w:val="a8"/>
              <w:rFonts w:hint="eastAsia"/>
            </w:rPr>
          </w:rPrChange>
        </w:rPr>
        <w:t>此处</w:t>
      </w:r>
      <w:r w:rsidRPr="00B14C8C">
        <w:rPr>
          <w:rStyle w:val="a8"/>
          <w:rFonts w:asciiTheme="minorEastAsia" w:eastAsiaTheme="minorEastAsia" w:hAnsiTheme="minorEastAsia" w:hint="eastAsia"/>
          <w:u w:val="none"/>
          <w:rPrChange w:id="31" w:author="Liu,Lei(GIS)" w:date="2016-12-02T17:41:00Z">
            <w:rPr>
              <w:rStyle w:val="a8"/>
              <w:rFonts w:hint="eastAsia"/>
            </w:rPr>
          </w:rPrChange>
        </w:rPr>
        <w:t>”</w:t>
      </w:r>
      <w:r w:rsidR="00151932" w:rsidRPr="00B14C8C">
        <w:rPr>
          <w:rStyle w:val="a8"/>
          <w:rFonts w:asciiTheme="minorEastAsia" w:eastAsiaTheme="minorEastAsia" w:hAnsiTheme="minorEastAsia"/>
          <w:u w:val="none"/>
          <w:rPrChange w:id="32" w:author="Liu,Lei(GIS)" w:date="2016-12-02T17:41:00Z">
            <w:rPr>
              <w:rStyle w:val="a8"/>
            </w:rPr>
          </w:rPrChange>
        </w:rPr>
        <w:fldChar w:fldCharType="end"/>
      </w:r>
      <w:r w:rsidRPr="00B14C8C">
        <w:rPr>
          <w:rFonts w:asciiTheme="minorEastAsia" w:eastAsiaTheme="minorEastAsia" w:hAnsiTheme="minorEastAsia" w:hint="eastAsia"/>
        </w:rPr>
        <w:t>也详细提到了；</w:t>
      </w:r>
    </w:p>
    <w:p w:rsidR="00E362D3" w:rsidRPr="00B14C8C" w:rsidRDefault="00E362D3" w:rsidP="00E362D3">
      <w:pPr>
        <w:pStyle w:val="4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33" w:name="_Toc32242695"/>
      <w:r w:rsidRPr="00B14C8C">
        <w:rPr>
          <w:rFonts w:asciiTheme="minorEastAsia" w:eastAsiaTheme="minorEastAsia" w:hAnsiTheme="minorEastAsia" w:hint="eastAsia"/>
        </w:rPr>
        <w:t>设置</w:t>
      </w:r>
      <w:r w:rsidRPr="00B14C8C">
        <w:rPr>
          <w:rFonts w:asciiTheme="minorEastAsia" w:eastAsiaTheme="minorEastAsia" w:hAnsiTheme="minorEastAsia"/>
        </w:rPr>
        <w:t>/</w:t>
      </w:r>
      <w:r w:rsidRPr="00B14C8C">
        <w:rPr>
          <w:rFonts w:asciiTheme="minorEastAsia" w:eastAsiaTheme="minorEastAsia" w:hAnsiTheme="minorEastAsia" w:hint="eastAsia"/>
        </w:rPr>
        <w:t>删除均衡器的时间窗口</w:t>
      </w:r>
      <w:bookmarkEnd w:id="33"/>
    </w:p>
    <w:p w:rsidR="00565A13" w:rsidRPr="00B14C8C" w:rsidRDefault="00565A13" w:rsidP="00565A13">
      <w:pPr>
        <w:ind w:left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设置时间窗口之后，均衡器会在指定的时间段内执行。</w:t>
      </w:r>
    </w:p>
    <w:p w:rsidR="004324E7" w:rsidRPr="00B14C8C" w:rsidRDefault="004324E7" w:rsidP="001E6D9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config;</w:t>
      </w:r>
    </w:p>
    <w:p w:rsidR="004324E7" w:rsidRPr="00B14C8C" w:rsidRDefault="004324E7" w:rsidP="001E6D9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sh.setBalancerState(true);</w:t>
      </w:r>
    </w:p>
    <w:p w:rsidR="00AF19B9" w:rsidRPr="00B14C8C" w:rsidRDefault="004324E7" w:rsidP="001E6D9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db.settings.update({ _id: "balancer" }, { $set: { activeWindow : { start : "&lt;start-time&gt;", stop : "&lt;stop-time&gt;" }}}, { upsert: true });</w:t>
      </w:r>
    </w:p>
    <w:p w:rsidR="00AF19B9" w:rsidRPr="00B14C8C" w:rsidRDefault="000930F3" w:rsidP="00AF19B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  <w:t>start-time/stoptime</w:t>
      </w:r>
      <w:r w:rsidRPr="00B14C8C">
        <w:rPr>
          <w:rFonts w:asciiTheme="minorEastAsia" w:eastAsiaTheme="minorEastAsia" w:hAnsiTheme="minorEastAsia" w:hint="eastAsia"/>
        </w:rPr>
        <w:t>：</w:t>
      </w:r>
      <w:r w:rsidRPr="00B14C8C">
        <w:rPr>
          <w:rFonts w:asciiTheme="minorEastAsia" w:eastAsiaTheme="minorEastAsia" w:hAnsiTheme="minorEastAsia"/>
        </w:rPr>
        <w:t>HH:MM</w:t>
      </w:r>
      <w:r w:rsidRPr="00B14C8C">
        <w:rPr>
          <w:rFonts w:asciiTheme="minorEastAsia" w:eastAsiaTheme="minorEastAsia" w:hAnsiTheme="minorEastAsia" w:hint="eastAsia"/>
        </w:rPr>
        <w:t>，</w:t>
      </w:r>
      <w:r w:rsidRPr="00B14C8C">
        <w:rPr>
          <w:rFonts w:asciiTheme="minorEastAsia" w:eastAsiaTheme="minorEastAsia" w:hAnsiTheme="minorEastAsia"/>
        </w:rPr>
        <w:t>HH</w:t>
      </w:r>
      <w:r w:rsidRPr="00B14C8C">
        <w:rPr>
          <w:rFonts w:asciiTheme="minorEastAsia" w:eastAsiaTheme="minorEastAsia" w:hAnsiTheme="minorEastAsia" w:hint="eastAsia"/>
        </w:rPr>
        <w:t>在</w:t>
      </w:r>
      <w:r w:rsidRPr="00B14C8C">
        <w:rPr>
          <w:rFonts w:asciiTheme="minorEastAsia" w:eastAsiaTheme="minorEastAsia" w:hAnsiTheme="minorEastAsia"/>
        </w:rPr>
        <w:t>00-23</w:t>
      </w:r>
      <w:r w:rsidRPr="00B14C8C">
        <w:rPr>
          <w:rFonts w:asciiTheme="minorEastAsia" w:eastAsiaTheme="minorEastAsia" w:hAnsiTheme="minorEastAsia" w:hint="eastAsia"/>
        </w:rPr>
        <w:t>，</w:t>
      </w:r>
      <w:r w:rsidRPr="00B14C8C">
        <w:rPr>
          <w:rFonts w:asciiTheme="minorEastAsia" w:eastAsiaTheme="minorEastAsia" w:hAnsiTheme="minorEastAsia"/>
        </w:rPr>
        <w:t>MM</w:t>
      </w:r>
      <w:r w:rsidRPr="00B14C8C">
        <w:rPr>
          <w:rFonts w:asciiTheme="minorEastAsia" w:eastAsiaTheme="minorEastAsia" w:hAnsiTheme="minorEastAsia" w:hint="eastAsia"/>
        </w:rPr>
        <w:t>在</w:t>
      </w:r>
      <w:r w:rsidRPr="00B14C8C">
        <w:rPr>
          <w:rFonts w:asciiTheme="minorEastAsia" w:eastAsiaTheme="minorEastAsia" w:hAnsiTheme="minorEastAsia"/>
        </w:rPr>
        <w:t>00-59</w:t>
      </w:r>
      <w:r w:rsidRPr="00B14C8C">
        <w:rPr>
          <w:rFonts w:asciiTheme="minorEastAsia" w:eastAsiaTheme="minorEastAsia" w:hAnsiTheme="minorEastAsia" w:hint="eastAsia"/>
        </w:rPr>
        <w:t>。</w:t>
      </w:r>
      <w:r w:rsidR="006C1FEC" w:rsidRPr="00B14C8C">
        <w:rPr>
          <w:rFonts w:asciiTheme="minorEastAsia" w:eastAsiaTheme="minorEastAsia" w:hAnsiTheme="minorEastAsia" w:hint="eastAsia"/>
        </w:rPr>
        <w:t>在</w:t>
      </w:r>
      <w:r w:rsidR="006C1FEC" w:rsidRPr="00B14C8C">
        <w:rPr>
          <w:rFonts w:asciiTheme="minorEastAsia" w:eastAsiaTheme="minorEastAsia" w:hAnsiTheme="minorEastAsia"/>
        </w:rPr>
        <w:t>MongoDB</w:t>
      </w:r>
      <w:r w:rsidR="006C1FEC" w:rsidRPr="00B14C8C">
        <w:rPr>
          <w:rFonts w:asciiTheme="minorEastAsia" w:eastAsiaTheme="minorEastAsia" w:hAnsiTheme="minorEastAsia" w:hint="eastAsia"/>
        </w:rPr>
        <w:t>的官方文档中建议：如果我们设置了时间窗口，那么就不要使用</w:t>
      </w:r>
      <w:r w:rsidR="006C1FEC" w:rsidRPr="00B14C8C">
        <w:rPr>
          <w:rFonts w:asciiTheme="minorEastAsia" w:eastAsiaTheme="minorEastAsia" w:hAnsiTheme="minorEastAsia"/>
        </w:rPr>
        <w:t>sh.startBalancer()</w:t>
      </w:r>
      <w:r w:rsidR="006C1FEC" w:rsidRPr="00B14C8C">
        <w:rPr>
          <w:rFonts w:asciiTheme="minorEastAsia" w:eastAsiaTheme="minorEastAsia" w:hAnsiTheme="minorEastAsia" w:hint="eastAsia"/>
        </w:rPr>
        <w:t>方法。</w:t>
      </w:r>
    </w:p>
    <w:p w:rsidR="000921DD" w:rsidRPr="00B14C8C" w:rsidRDefault="000921DD" w:rsidP="00AF19B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我们可以通过如下命令来删除均衡器的时间窗口：</w:t>
      </w:r>
    </w:p>
    <w:p w:rsidR="000921DD" w:rsidRPr="00B14C8C" w:rsidRDefault="00923635" w:rsidP="001E6D9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config;</w:t>
      </w:r>
    </w:p>
    <w:p w:rsidR="00923635" w:rsidRPr="00B14C8C" w:rsidRDefault="00923635" w:rsidP="001E6D99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db.settings.update({_id:"balancer"}, {$unset:{activeWindow:true}});</w:t>
      </w:r>
    </w:p>
    <w:p w:rsidR="00C96391" w:rsidRPr="00B14C8C" w:rsidRDefault="00273C46" w:rsidP="009B32A0">
      <w:pPr>
        <w:pStyle w:val="4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34" w:name="_Toc32242696"/>
      <w:r w:rsidRPr="00B14C8C">
        <w:rPr>
          <w:rFonts w:asciiTheme="minorEastAsia" w:eastAsiaTheme="minorEastAsia" w:hAnsiTheme="minorEastAsia" w:hint="eastAsia"/>
        </w:rPr>
        <w:t>禁用和开启均衡器</w:t>
      </w:r>
      <w:bookmarkEnd w:id="34"/>
    </w:p>
    <w:p w:rsidR="00E175D2" w:rsidRPr="00B14C8C" w:rsidRDefault="00643AD6" w:rsidP="00CD2751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sh.stopBalancer()</w:t>
      </w:r>
      <w:r w:rsidRPr="00B14C8C">
        <w:rPr>
          <w:rFonts w:asciiTheme="minorEastAsia" w:eastAsiaTheme="minorEastAsia" w:hAnsiTheme="minorEastAsia" w:hint="eastAsia"/>
        </w:rPr>
        <w:t>或者</w:t>
      </w:r>
      <w:r w:rsidRPr="00B14C8C">
        <w:rPr>
          <w:rFonts w:asciiTheme="minorEastAsia" w:eastAsiaTheme="minorEastAsia" w:hAnsiTheme="minorEastAsia"/>
        </w:rPr>
        <w:t>sh.setBalancerState(false);</w:t>
      </w:r>
      <w:r w:rsidR="00251735" w:rsidRPr="00B14C8C">
        <w:rPr>
          <w:rFonts w:asciiTheme="minorEastAsia" w:eastAsiaTheme="minorEastAsia" w:hAnsiTheme="minorEastAsia" w:hint="eastAsia"/>
        </w:rPr>
        <w:t>或者</w:t>
      </w:r>
      <w:r w:rsidR="00CD2751" w:rsidRPr="00B14C8C">
        <w:rPr>
          <w:rFonts w:asciiTheme="minorEastAsia" w:eastAsiaTheme="minorEastAsia" w:hAnsiTheme="minorEastAsia"/>
        </w:rPr>
        <w:t>use config; db.settings.update( { _id: "balancer" }, { $set : { stopped: true } } ,  { upsert: true } )</w:t>
      </w:r>
      <w:r w:rsidRPr="00B14C8C">
        <w:rPr>
          <w:rFonts w:asciiTheme="minorEastAsia" w:eastAsiaTheme="minorEastAsia" w:hAnsiTheme="minorEastAsia" w:hint="eastAsia"/>
        </w:rPr>
        <w:t>用来禁用均衡器；</w:t>
      </w:r>
    </w:p>
    <w:p w:rsidR="00643AD6" w:rsidRPr="00B14C8C" w:rsidRDefault="00643AD6" w:rsidP="00CD2751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sh.startBalancer()</w:t>
      </w:r>
      <w:r w:rsidRPr="00B14C8C">
        <w:rPr>
          <w:rFonts w:asciiTheme="minorEastAsia" w:eastAsiaTheme="minorEastAsia" w:hAnsiTheme="minorEastAsia" w:hint="eastAsia"/>
        </w:rPr>
        <w:t>或者</w:t>
      </w:r>
      <w:r w:rsidRPr="00B14C8C">
        <w:rPr>
          <w:rFonts w:asciiTheme="minorEastAsia" w:eastAsiaTheme="minorEastAsia" w:hAnsiTheme="minorEastAsia"/>
        </w:rPr>
        <w:t>sh.setBalancerState(true);</w:t>
      </w:r>
      <w:r w:rsidR="00CD2751" w:rsidRPr="00B14C8C">
        <w:rPr>
          <w:rFonts w:asciiTheme="minorEastAsia" w:eastAsiaTheme="minorEastAsia" w:hAnsiTheme="minorEastAsia" w:hint="eastAsia"/>
        </w:rPr>
        <w:t>或者</w:t>
      </w:r>
      <w:r w:rsidR="00CD2751" w:rsidRPr="00B14C8C">
        <w:rPr>
          <w:rFonts w:asciiTheme="minorEastAsia" w:eastAsiaTheme="minorEastAsia" w:hAnsiTheme="minorEastAsia"/>
        </w:rPr>
        <w:t xml:space="preserve">db.settings.update( { _id: "balancer" }, { $set : { stopped: </w:t>
      </w:r>
      <w:r w:rsidR="00C6379D" w:rsidRPr="00B14C8C">
        <w:rPr>
          <w:rFonts w:asciiTheme="minorEastAsia" w:eastAsiaTheme="minorEastAsia" w:hAnsiTheme="minorEastAsia"/>
        </w:rPr>
        <w:t>false</w:t>
      </w:r>
      <w:r w:rsidR="00CD2751" w:rsidRPr="00B14C8C">
        <w:rPr>
          <w:rFonts w:asciiTheme="minorEastAsia" w:eastAsiaTheme="minorEastAsia" w:hAnsiTheme="minorEastAsia"/>
        </w:rPr>
        <w:t xml:space="preserve"> } } ,  { upsert: true } )</w:t>
      </w:r>
      <w:r w:rsidRPr="00B14C8C">
        <w:rPr>
          <w:rFonts w:asciiTheme="minorEastAsia" w:eastAsiaTheme="minorEastAsia" w:hAnsiTheme="minorEastAsia" w:hint="eastAsia"/>
        </w:rPr>
        <w:t>用来启用均衡器；</w:t>
      </w:r>
    </w:p>
    <w:p w:rsidR="00E175D2" w:rsidRPr="00B14C8C" w:rsidRDefault="002325A1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  <w:t>sh.getBalancerState()</w:t>
      </w:r>
      <w:r w:rsidRPr="00B14C8C">
        <w:rPr>
          <w:rFonts w:asciiTheme="minorEastAsia" w:eastAsiaTheme="minorEastAsia" w:hAnsiTheme="minorEastAsia" w:hint="eastAsia"/>
        </w:rPr>
        <w:t>查看均衡器的状态。</w:t>
      </w:r>
    </w:p>
    <w:p w:rsidR="00643AD6" w:rsidRPr="00B14C8C" w:rsidRDefault="00813BD3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  <w:t>PS</w:t>
      </w:r>
      <w:r w:rsidRPr="00B14C8C">
        <w:rPr>
          <w:rFonts w:asciiTheme="minorEastAsia" w:eastAsiaTheme="minorEastAsia" w:hAnsiTheme="minorEastAsia" w:hint="eastAsia"/>
        </w:rPr>
        <w:t>：如果初次在</w:t>
      </w:r>
      <w:r w:rsidRPr="00B14C8C">
        <w:rPr>
          <w:rFonts w:asciiTheme="minorEastAsia" w:eastAsiaTheme="minorEastAsia" w:hAnsiTheme="minorEastAsia"/>
        </w:rPr>
        <w:t>config</w:t>
      </w:r>
      <w:r w:rsidRPr="00B14C8C">
        <w:rPr>
          <w:rFonts w:asciiTheme="minorEastAsia" w:eastAsiaTheme="minorEastAsia" w:hAnsiTheme="minorEastAsia" w:hint="eastAsia"/>
        </w:rPr>
        <w:t>的</w:t>
      </w:r>
      <w:r w:rsidRPr="00B14C8C">
        <w:rPr>
          <w:rFonts w:asciiTheme="minorEastAsia" w:eastAsiaTheme="minorEastAsia" w:hAnsiTheme="minorEastAsia"/>
        </w:rPr>
        <w:t>settings</w:t>
      </w:r>
      <w:r w:rsidRPr="00B14C8C">
        <w:rPr>
          <w:rFonts w:asciiTheme="minorEastAsia" w:eastAsiaTheme="minorEastAsia" w:hAnsiTheme="minorEastAsia" w:hint="eastAsia"/>
        </w:rPr>
        <w:t>中看不到均衡器的状态，那是因为有些版本的</w:t>
      </w:r>
      <w:r w:rsidRPr="00B14C8C">
        <w:rPr>
          <w:rFonts w:asciiTheme="minorEastAsia" w:eastAsiaTheme="minorEastAsia" w:hAnsiTheme="minorEastAsia"/>
        </w:rPr>
        <w:t>bug</w:t>
      </w:r>
      <w:r w:rsidRPr="00B14C8C">
        <w:rPr>
          <w:rFonts w:asciiTheme="minorEastAsia" w:eastAsiaTheme="minorEastAsia" w:hAnsiTheme="minorEastAsia" w:hint="eastAsia"/>
        </w:rPr>
        <w:t>，只要将均衡器停止再开启即可看见。</w:t>
      </w:r>
    </w:p>
    <w:p w:rsidR="00643AD6" w:rsidRPr="00B14C8C" w:rsidRDefault="00F30A49" w:rsidP="009B32A0">
      <w:pPr>
        <w:pStyle w:val="4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35" w:name="_Toc32242697"/>
      <w:r w:rsidRPr="00B14C8C">
        <w:rPr>
          <w:rFonts w:asciiTheme="minorEastAsia" w:eastAsiaTheme="minorEastAsia" w:hAnsiTheme="minorEastAsia" w:hint="eastAsia"/>
        </w:rPr>
        <w:t>均衡规则</w:t>
      </w:r>
      <w:bookmarkEnd w:id="35"/>
    </w:p>
    <w:p w:rsidR="00205680" w:rsidRPr="00B14C8C" w:rsidRDefault="00F30A49" w:rsidP="00205680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均衡器均衡数据会将数据块</w:t>
      </w:r>
      <w:r w:rsidR="00344510" w:rsidRPr="00B14C8C">
        <w:rPr>
          <w:rFonts w:asciiTheme="minorEastAsia" w:eastAsiaTheme="minorEastAsia" w:hAnsiTheme="minorEastAsia" w:hint="eastAsia"/>
        </w:rPr>
        <w:t>（</w:t>
      </w:r>
      <w:r w:rsidR="00344510" w:rsidRPr="00B14C8C">
        <w:rPr>
          <w:rFonts w:asciiTheme="minorEastAsia" w:eastAsiaTheme="minorEastAsia" w:hAnsiTheme="minorEastAsia"/>
        </w:rPr>
        <w:t>chunks</w:t>
      </w:r>
      <w:r w:rsidR="00344510" w:rsidRPr="00B14C8C">
        <w:rPr>
          <w:rFonts w:asciiTheme="minorEastAsia" w:eastAsiaTheme="minorEastAsia" w:hAnsiTheme="minorEastAsia" w:hint="eastAsia"/>
        </w:rPr>
        <w:t>）</w:t>
      </w:r>
      <w:r w:rsidRPr="00B14C8C">
        <w:rPr>
          <w:rFonts w:asciiTheme="minorEastAsia" w:eastAsiaTheme="minorEastAsia" w:hAnsiTheme="minorEastAsia" w:hint="eastAsia"/>
        </w:rPr>
        <w:t>多的分片上的数据均衡到数据块</w:t>
      </w:r>
      <w:r w:rsidR="00344510" w:rsidRPr="00B14C8C">
        <w:rPr>
          <w:rFonts w:asciiTheme="minorEastAsia" w:eastAsiaTheme="minorEastAsia" w:hAnsiTheme="minorEastAsia" w:hint="eastAsia"/>
        </w:rPr>
        <w:t>（</w:t>
      </w:r>
      <w:r w:rsidR="00344510" w:rsidRPr="00B14C8C">
        <w:rPr>
          <w:rFonts w:asciiTheme="minorEastAsia" w:eastAsiaTheme="minorEastAsia" w:hAnsiTheme="minorEastAsia"/>
        </w:rPr>
        <w:t>chunks</w:t>
      </w:r>
      <w:r w:rsidR="00344510" w:rsidRPr="00B14C8C">
        <w:rPr>
          <w:rFonts w:asciiTheme="minorEastAsia" w:eastAsiaTheme="minorEastAsia" w:hAnsiTheme="minorEastAsia" w:hint="eastAsia"/>
        </w:rPr>
        <w:t>）</w:t>
      </w:r>
      <w:r w:rsidRPr="00B14C8C">
        <w:rPr>
          <w:rFonts w:asciiTheme="minorEastAsia" w:eastAsiaTheme="minorEastAsia" w:hAnsiTheme="minorEastAsia" w:hint="eastAsia"/>
        </w:rPr>
        <w:t>较少的分片上。</w:t>
      </w:r>
      <w:r w:rsidR="00C2754F" w:rsidRPr="00B14C8C">
        <w:rPr>
          <w:rFonts w:asciiTheme="minorEastAsia" w:eastAsiaTheme="minorEastAsia" w:hAnsiTheme="minorEastAsia" w:hint="eastAsia"/>
        </w:rPr>
        <w:t>在</w:t>
      </w:r>
      <w:r w:rsidR="00C2754F" w:rsidRPr="00B14C8C">
        <w:rPr>
          <w:rFonts w:asciiTheme="minorEastAsia" w:eastAsiaTheme="minorEastAsia" w:hAnsiTheme="minorEastAsia"/>
        </w:rPr>
        <w:t>MongoDB</w:t>
      </w:r>
      <w:r w:rsidR="00C2754F" w:rsidRPr="00B14C8C">
        <w:rPr>
          <w:rFonts w:asciiTheme="minorEastAsia" w:eastAsiaTheme="minorEastAsia" w:hAnsiTheme="minorEastAsia" w:hint="eastAsia"/>
        </w:rPr>
        <w:t>的官方文档中，关于均衡器进行数据均衡的规则描述如下：</w:t>
      </w:r>
    </w:p>
    <w:p w:rsidR="00205680" w:rsidRPr="00B14C8C" w:rsidRDefault="009C110D" w:rsidP="00205680">
      <w:pPr>
        <w:rPr>
          <w:rFonts w:asciiTheme="minorEastAsia" w:eastAsiaTheme="minorEastAsia" w:hAnsiTheme="minorEastAsia"/>
          <w:b/>
        </w:rPr>
      </w:pPr>
      <w:r w:rsidRPr="00B14C8C">
        <w:rPr>
          <w:rFonts w:asciiTheme="minorEastAsia" w:eastAsiaTheme="minorEastAsia" w:hAnsiTheme="minorEastAsia" w:hint="eastAsia"/>
          <w:b/>
        </w:rPr>
        <w:t>迁移阈值</w:t>
      </w:r>
    </w:p>
    <w:p w:rsidR="009C110D" w:rsidRPr="00B14C8C" w:rsidRDefault="009C110D" w:rsidP="00205680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为了使均衡对集群性能的影响减小到最低</w:t>
      </w:r>
      <w:r w:rsidR="00EB75CD" w:rsidRPr="00B14C8C">
        <w:rPr>
          <w:rFonts w:asciiTheme="minorEastAsia" w:eastAsiaTheme="minorEastAsia" w:hAnsiTheme="minorEastAsia" w:hint="eastAsia"/>
        </w:rPr>
        <w:t>，</w:t>
      </w:r>
      <w:r w:rsidRPr="00B14C8C">
        <w:rPr>
          <w:rFonts w:asciiTheme="minorEastAsia" w:eastAsiaTheme="minorEastAsia" w:hAnsiTheme="minorEastAsia" w:hint="eastAsia"/>
        </w:rPr>
        <w:t>在不同分片之间的数据块数量差异达到</w:t>
      </w:r>
      <w:r w:rsidR="00EB75CD" w:rsidRPr="00B14C8C">
        <w:rPr>
          <w:rFonts w:asciiTheme="minorEastAsia" w:eastAsiaTheme="minorEastAsia" w:hAnsiTheme="minorEastAsia" w:hint="eastAsia"/>
        </w:rPr>
        <w:t>一定的</w:t>
      </w:r>
      <w:r w:rsidRPr="00B14C8C">
        <w:rPr>
          <w:rFonts w:asciiTheme="minorEastAsia" w:eastAsiaTheme="minorEastAsia" w:hAnsiTheme="minorEastAsia" w:hint="eastAsia"/>
        </w:rPr>
        <w:t>阈值时</w:t>
      </w:r>
      <w:r w:rsidR="00EB75CD" w:rsidRPr="00B14C8C">
        <w:rPr>
          <w:rFonts w:asciiTheme="minorEastAsia" w:eastAsiaTheme="minorEastAsia" w:hAnsiTheme="minorEastAsia" w:hint="eastAsia"/>
        </w:rPr>
        <w:t>，</w:t>
      </w:r>
      <w:r w:rsidR="00151932" w:rsidRPr="00B14C8C">
        <w:rPr>
          <w:rFonts w:asciiTheme="minorEastAsia" w:eastAsiaTheme="minorEastAsia" w:hAnsiTheme="minorEastAsia"/>
        </w:rPr>
        <w:fldChar w:fldCharType="begin"/>
      </w:r>
      <w:r w:rsidR="00151932" w:rsidRPr="00B14C8C">
        <w:rPr>
          <w:rFonts w:asciiTheme="minorEastAsia" w:eastAsiaTheme="minorEastAsia" w:hAnsiTheme="minorEastAsia"/>
        </w:rPr>
        <w:instrText xml:space="preserve"> HYPERLINK "http://docs.mongoing.com/manual-zh/reference/glossary.html" \l "term-balancer" </w:instrText>
      </w:r>
      <w:r w:rsidR="00151932" w:rsidRPr="00B14C8C">
        <w:rPr>
          <w:rFonts w:asciiTheme="minorEastAsia" w:eastAsiaTheme="minorEastAsia" w:hAnsiTheme="minorEastAsia"/>
          <w:rPrChange w:id="36" w:author="Liu,Lei(GIS)" w:date="2016-12-02T17:41:00Z">
            <w:rPr>
              <w:rFonts w:asciiTheme="minorEastAsia" w:eastAsiaTheme="minorEastAsia" w:hAnsiTheme="minorEastAsia"/>
            </w:rPr>
          </w:rPrChange>
        </w:rPr>
        <w:fldChar w:fldCharType="separate"/>
      </w:r>
      <w:r w:rsidRPr="00B14C8C">
        <w:rPr>
          <w:rFonts w:asciiTheme="minorEastAsia" w:eastAsiaTheme="minorEastAsia" w:hAnsiTheme="minorEastAsia"/>
        </w:rPr>
        <w:t>balancer</w:t>
      </w:r>
      <w:r w:rsidR="00151932" w:rsidRPr="00B14C8C">
        <w:rPr>
          <w:rFonts w:asciiTheme="minorEastAsia" w:eastAsiaTheme="minorEastAsia" w:hAnsiTheme="minorEastAsia"/>
        </w:rPr>
        <w:fldChar w:fldCharType="end"/>
      </w:r>
      <w:r w:rsidRPr="00B14C8C">
        <w:rPr>
          <w:rFonts w:asciiTheme="minorEastAsia" w:eastAsiaTheme="minorEastAsia" w:hAnsiTheme="minorEastAsia"/>
        </w:rPr>
        <w:t> </w:t>
      </w:r>
      <w:r w:rsidR="00EB75CD" w:rsidRPr="00B14C8C">
        <w:rPr>
          <w:rFonts w:asciiTheme="minorEastAsia" w:eastAsiaTheme="minorEastAsia" w:hAnsiTheme="minorEastAsia" w:hint="eastAsia"/>
        </w:rPr>
        <w:t>才</w:t>
      </w:r>
      <w:r w:rsidRPr="00B14C8C">
        <w:rPr>
          <w:rFonts w:asciiTheme="minorEastAsia" w:eastAsiaTheme="minorEastAsia" w:hAnsiTheme="minorEastAsia"/>
        </w:rPr>
        <w:t>会开始</w:t>
      </w:r>
      <w:r w:rsidR="00EB75CD" w:rsidRPr="00B14C8C">
        <w:rPr>
          <w:rFonts w:asciiTheme="minorEastAsia" w:eastAsiaTheme="minorEastAsia" w:hAnsiTheme="minorEastAsia" w:hint="eastAsia"/>
        </w:rPr>
        <w:t>进行均衡动作。</w:t>
      </w:r>
      <w:r w:rsidR="00086CFB" w:rsidRPr="00B14C8C">
        <w:rPr>
          <w:rFonts w:asciiTheme="minorEastAsia" w:eastAsiaTheme="minorEastAsia" w:hAnsiTheme="minorEastAsia" w:hint="eastAsia"/>
        </w:rPr>
        <w:t>迁移</w:t>
      </w:r>
      <w:r w:rsidRPr="00B14C8C">
        <w:rPr>
          <w:rFonts w:asciiTheme="minorEastAsia" w:eastAsiaTheme="minorEastAsia" w:hAnsiTheme="minorEastAsia" w:hint="eastAsia"/>
        </w:rPr>
        <w:t>阈值是指集群中</w:t>
      </w:r>
      <w:r w:rsidRPr="00B14C8C">
        <w:rPr>
          <w:rFonts w:asciiTheme="minorEastAsia" w:eastAsiaTheme="minorEastAsia" w:hAnsiTheme="minorEastAsia"/>
        </w:rPr>
        <w:t> </w:t>
      </w:r>
      <w:r w:rsidR="00151932" w:rsidRPr="00B14C8C">
        <w:rPr>
          <w:rFonts w:asciiTheme="minorEastAsia" w:eastAsiaTheme="minorEastAsia" w:hAnsiTheme="minorEastAsia"/>
        </w:rPr>
        <w:fldChar w:fldCharType="begin"/>
      </w:r>
      <w:r w:rsidR="00151932" w:rsidRPr="00B14C8C">
        <w:rPr>
          <w:rFonts w:asciiTheme="minorEastAsia" w:eastAsiaTheme="minorEastAsia" w:hAnsiTheme="minorEastAsia"/>
        </w:rPr>
        <w:instrText xml:space="preserve"> HYPERLINK "http://docs.mongoing.com/manual-zh/reference/glossary.html" \l "term-chunk" </w:instrText>
      </w:r>
      <w:r w:rsidR="00151932" w:rsidRPr="00B14C8C">
        <w:rPr>
          <w:rFonts w:asciiTheme="minorEastAsia" w:eastAsiaTheme="minorEastAsia" w:hAnsiTheme="minorEastAsia"/>
          <w:rPrChange w:id="37" w:author="Liu,Lei(GIS)" w:date="2016-12-02T17:41:00Z">
            <w:rPr>
              <w:rFonts w:asciiTheme="minorEastAsia" w:eastAsiaTheme="minorEastAsia" w:hAnsiTheme="minorEastAsia"/>
            </w:rPr>
          </w:rPrChange>
        </w:rPr>
        <w:fldChar w:fldCharType="separate"/>
      </w:r>
      <w:r w:rsidRPr="00B14C8C">
        <w:rPr>
          <w:rFonts w:asciiTheme="minorEastAsia" w:eastAsiaTheme="minorEastAsia" w:hAnsiTheme="minorEastAsia"/>
        </w:rPr>
        <w:t>chunks</w:t>
      </w:r>
      <w:r w:rsidR="00151932" w:rsidRPr="00B14C8C">
        <w:rPr>
          <w:rFonts w:asciiTheme="minorEastAsia" w:eastAsiaTheme="minorEastAsia" w:hAnsiTheme="minorEastAsia"/>
        </w:rPr>
        <w:fldChar w:fldCharType="end"/>
      </w:r>
      <w:r w:rsidRPr="00B14C8C">
        <w:rPr>
          <w:rFonts w:asciiTheme="minorEastAsia" w:eastAsiaTheme="minorEastAsia" w:hAnsiTheme="minorEastAsia"/>
        </w:rPr>
        <w:t> 最多的分片与</w:t>
      </w:r>
      <w:r w:rsidR="00F93376" w:rsidRPr="00B14C8C">
        <w:rPr>
          <w:rFonts w:asciiTheme="minorEastAsia" w:eastAsiaTheme="minorEastAsia" w:hAnsiTheme="minorEastAsia" w:hint="eastAsia"/>
        </w:rPr>
        <w:t>chun</w:t>
      </w:r>
      <w:r w:rsidR="00F93376" w:rsidRPr="00B14C8C">
        <w:rPr>
          <w:rFonts w:asciiTheme="minorEastAsia" w:eastAsiaTheme="minorEastAsia" w:hAnsiTheme="minorEastAsia"/>
        </w:rPr>
        <w:t>ks</w:t>
      </w:r>
      <w:r w:rsidRPr="00B14C8C">
        <w:rPr>
          <w:rFonts w:asciiTheme="minorEastAsia" w:eastAsiaTheme="minorEastAsia" w:hAnsiTheme="minorEastAsia" w:hint="eastAsia"/>
        </w:rPr>
        <w:t>最少的分片之间数据块数量的差</w:t>
      </w:r>
      <w:r w:rsidR="008F3524" w:rsidRPr="00B14C8C">
        <w:rPr>
          <w:rFonts w:asciiTheme="minorEastAsia" w:eastAsiaTheme="minorEastAsia" w:hAnsiTheme="minorEastAsia" w:hint="eastAsia"/>
        </w:rPr>
        <w:t>，</w:t>
      </w:r>
      <w:r w:rsidRPr="00B14C8C">
        <w:rPr>
          <w:rFonts w:asciiTheme="minorEastAsia" w:eastAsiaTheme="minorEastAsia" w:hAnsiTheme="minorEastAsia" w:hint="eastAsia"/>
        </w:rPr>
        <w:t>均衡器有以下阈值</w:t>
      </w:r>
      <w:r w:rsidRPr="00B14C8C">
        <w:rPr>
          <w:rFonts w:asciiTheme="minorEastAsia" w:eastAsiaTheme="minorEastAsia" w:hAnsiTheme="minorEastAsia"/>
        </w:rPr>
        <w:t>: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671"/>
        <w:gridCol w:w="1290"/>
        <w:gridCol w:w="659"/>
        <w:gridCol w:w="4902"/>
      </w:tblGrid>
      <w:tr w:rsidR="005B3E5B" w:rsidRPr="00B14C8C" w:rsidTr="00D97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5B3E5B" w:rsidRPr="00B14C8C" w:rsidRDefault="005B3E5B" w:rsidP="00D97534">
            <w:pPr>
              <w:pStyle w:val="first"/>
              <w:spacing w:before="449" w:beforeAutospacing="0" w:after="449" w:afterAutospacing="0" w:line="449" w:lineRule="atLeast"/>
              <w:jc w:val="center"/>
              <w:rPr>
                <w:rFonts w:asciiTheme="minorEastAsia" w:eastAsiaTheme="minorEastAsia" w:hAnsiTheme="minorEastAsia" w:cstheme="minorBidi"/>
                <w:kern w:val="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5B3E5B" w:rsidRPr="00B14C8C" w:rsidRDefault="005B3E5B" w:rsidP="00D97534">
            <w:pPr>
              <w:pStyle w:val="first"/>
              <w:spacing w:before="449" w:beforeAutospacing="0" w:after="449" w:afterAutospacing="0" w:line="44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kern w:val="2"/>
                <w:szCs w:val="22"/>
              </w:rPr>
            </w:pPr>
            <w:r w:rsidRPr="00B14C8C">
              <w:rPr>
                <w:rFonts w:asciiTheme="minorEastAsia" w:eastAsiaTheme="minorEastAsia" w:hAnsiTheme="minorEastAsia" w:cstheme="minorBidi" w:hint="eastAsia"/>
                <w:kern w:val="2"/>
                <w:szCs w:val="22"/>
              </w:rPr>
              <w:t>数据块的数量</w:t>
            </w:r>
          </w:p>
        </w:tc>
        <w:tc>
          <w:tcPr>
            <w:tcW w:w="0" w:type="auto"/>
            <w:vAlign w:val="center"/>
            <w:hideMark/>
          </w:tcPr>
          <w:p w:rsidR="005B3E5B" w:rsidRPr="00B14C8C" w:rsidRDefault="005B3E5B" w:rsidP="00D97534">
            <w:pPr>
              <w:pStyle w:val="first"/>
              <w:spacing w:before="449" w:beforeAutospacing="0" w:after="449" w:afterAutospacing="0" w:line="44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kern w:val="2"/>
                <w:szCs w:val="22"/>
              </w:rPr>
            </w:pPr>
            <w:r w:rsidRPr="00B14C8C">
              <w:rPr>
                <w:rFonts w:asciiTheme="minorEastAsia" w:eastAsiaTheme="minorEastAsia" w:hAnsiTheme="minorEastAsia" w:cstheme="minorBidi" w:hint="eastAsia"/>
                <w:kern w:val="2"/>
                <w:szCs w:val="22"/>
              </w:rPr>
              <w:t>迁移阈值</w:t>
            </w:r>
          </w:p>
        </w:tc>
        <w:tc>
          <w:tcPr>
            <w:tcW w:w="4902" w:type="dxa"/>
            <w:vAlign w:val="center"/>
          </w:tcPr>
          <w:p w:rsidR="005B3E5B" w:rsidRPr="00B14C8C" w:rsidRDefault="005B3E5B" w:rsidP="00D97534">
            <w:pPr>
              <w:pStyle w:val="first"/>
              <w:spacing w:before="449" w:beforeAutospacing="0" w:after="449" w:afterAutospacing="0" w:line="449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kern w:val="2"/>
                <w:szCs w:val="22"/>
              </w:rPr>
            </w:pPr>
            <w:r w:rsidRPr="00B14C8C">
              <w:rPr>
                <w:rFonts w:asciiTheme="minorEastAsia" w:eastAsiaTheme="minorEastAsia" w:hAnsiTheme="minorEastAsia" w:cstheme="minorBidi" w:hint="eastAsia"/>
                <w:kern w:val="2"/>
                <w:szCs w:val="22"/>
              </w:rPr>
              <w:t>说明</w:t>
            </w:r>
          </w:p>
        </w:tc>
      </w:tr>
      <w:tr w:rsidR="005B3E5B" w:rsidRPr="00B14C8C" w:rsidTr="00D97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5B3E5B" w:rsidRPr="00B14C8C" w:rsidRDefault="005B3E5B" w:rsidP="00D97534">
            <w:pPr>
              <w:pStyle w:val="first"/>
              <w:spacing w:before="449" w:beforeAutospacing="0" w:after="449" w:afterAutospacing="0" w:line="449" w:lineRule="atLeast"/>
              <w:jc w:val="center"/>
              <w:rPr>
                <w:rFonts w:asciiTheme="minorEastAsia" w:eastAsiaTheme="minorEastAsia" w:hAnsiTheme="minorEastAsia" w:cstheme="minorBidi"/>
                <w:kern w:val="2"/>
                <w:szCs w:val="22"/>
              </w:rPr>
            </w:pPr>
            <w:r w:rsidRPr="00B14C8C">
              <w:rPr>
                <w:rFonts w:asciiTheme="minorEastAsia" w:eastAsiaTheme="minorEastAsia" w:hAnsiTheme="minorEastAsia" w:cstheme="minorBidi" w:hint="eastAsia"/>
                <w:kern w:val="2"/>
                <w:szCs w:val="22"/>
              </w:rPr>
              <w:t>规则</w:t>
            </w:r>
            <w:r w:rsidRPr="00B14C8C">
              <w:rPr>
                <w:rFonts w:asciiTheme="minorEastAsia" w:eastAsiaTheme="minorEastAsia" w:hAnsiTheme="minorEastAsia" w:cstheme="minorBidi"/>
                <w:kern w:val="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3E5B" w:rsidRPr="00B14C8C" w:rsidRDefault="005B3E5B" w:rsidP="00D97534">
            <w:pPr>
              <w:pStyle w:val="first"/>
              <w:spacing w:before="449" w:beforeAutospacing="0" w:after="449" w:afterAutospacing="0" w:line="44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kern w:val="2"/>
                <w:szCs w:val="22"/>
              </w:rPr>
            </w:pPr>
            <w:r w:rsidRPr="00B14C8C">
              <w:rPr>
                <w:rFonts w:asciiTheme="minorEastAsia" w:eastAsiaTheme="minorEastAsia" w:hAnsiTheme="minorEastAsia" w:cstheme="minorBidi" w:hint="eastAsia"/>
                <w:kern w:val="2"/>
                <w:szCs w:val="22"/>
              </w:rPr>
              <w:t>少于</w:t>
            </w:r>
            <w:r w:rsidRPr="00B14C8C">
              <w:rPr>
                <w:rFonts w:asciiTheme="minorEastAsia" w:eastAsiaTheme="minorEastAsia" w:hAnsiTheme="minorEastAsia" w:cstheme="minorBidi"/>
                <w:kern w:val="2"/>
                <w:szCs w:val="22"/>
              </w:rPr>
              <w:t>20</w:t>
            </w:r>
            <w:r w:rsidRPr="00B14C8C">
              <w:rPr>
                <w:rFonts w:asciiTheme="minorEastAsia" w:eastAsiaTheme="minorEastAsia" w:hAnsiTheme="minorEastAsia" w:cstheme="minorBidi" w:hint="eastAsia"/>
                <w:kern w:val="2"/>
                <w:szCs w:val="22"/>
              </w:rPr>
              <w:t>个</w:t>
            </w:r>
          </w:p>
        </w:tc>
        <w:tc>
          <w:tcPr>
            <w:tcW w:w="0" w:type="auto"/>
            <w:vAlign w:val="center"/>
            <w:hideMark/>
          </w:tcPr>
          <w:p w:rsidR="005B3E5B" w:rsidRPr="00B14C8C" w:rsidRDefault="005B3E5B" w:rsidP="00D97534">
            <w:pPr>
              <w:spacing w:line="44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4902" w:type="dxa"/>
            <w:vAlign w:val="center"/>
          </w:tcPr>
          <w:p w:rsidR="005B3E5B" w:rsidRPr="00B14C8C" w:rsidRDefault="00A23FA0" w:rsidP="00D97534">
            <w:pPr>
              <w:spacing w:line="44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当集群中总</w:t>
            </w:r>
            <w:r w:rsidRPr="00B14C8C">
              <w:rPr>
                <w:rFonts w:asciiTheme="minorEastAsia" w:eastAsiaTheme="minorEastAsia" w:hAnsiTheme="minorEastAsia"/>
              </w:rPr>
              <w:t>chunks</w:t>
            </w:r>
            <w:r w:rsidRPr="00B14C8C">
              <w:rPr>
                <w:rFonts w:asciiTheme="minorEastAsia" w:eastAsiaTheme="minorEastAsia" w:hAnsiTheme="minorEastAsia" w:hint="eastAsia"/>
              </w:rPr>
              <w:t>数目在</w:t>
            </w:r>
            <w:r w:rsidRPr="00B14C8C">
              <w:rPr>
                <w:rFonts w:asciiTheme="minorEastAsia" w:eastAsiaTheme="minorEastAsia" w:hAnsiTheme="minorEastAsia"/>
              </w:rPr>
              <w:t>(min</w:t>
            </w:r>
            <w:r w:rsidRPr="00B14C8C">
              <w:rPr>
                <w:rFonts w:asciiTheme="minorEastAsia" w:eastAsiaTheme="minorEastAsia" w:hAnsiTheme="minorEastAsia" w:hint="eastAsia"/>
              </w:rPr>
              <w:t>，</w:t>
            </w:r>
            <w:r w:rsidRPr="00B14C8C">
              <w:rPr>
                <w:rFonts w:asciiTheme="minorEastAsia" w:eastAsiaTheme="minorEastAsia" w:hAnsiTheme="minorEastAsia"/>
              </w:rPr>
              <w:t>20)</w:t>
            </w:r>
            <w:r w:rsidRPr="00B14C8C">
              <w:rPr>
                <w:rFonts w:asciiTheme="minorEastAsia" w:eastAsiaTheme="minorEastAsia" w:hAnsiTheme="minorEastAsia" w:hint="eastAsia"/>
              </w:rPr>
              <w:t>之间时，如果有两个分片上</w:t>
            </w:r>
            <w:r w:rsidRPr="00B14C8C">
              <w:rPr>
                <w:rFonts w:asciiTheme="minorEastAsia" w:eastAsiaTheme="minorEastAsia" w:hAnsiTheme="minorEastAsia"/>
              </w:rPr>
              <w:t>chunks</w:t>
            </w:r>
            <w:r w:rsidRPr="00B14C8C">
              <w:rPr>
                <w:rFonts w:asciiTheme="minorEastAsia" w:eastAsiaTheme="minorEastAsia" w:hAnsiTheme="minorEastAsia" w:hint="eastAsia"/>
              </w:rPr>
              <w:t>的数量差达到了</w:t>
            </w:r>
            <w:r w:rsidRPr="00B14C8C">
              <w:rPr>
                <w:rFonts w:asciiTheme="minorEastAsia" w:eastAsiaTheme="minorEastAsia" w:hAnsiTheme="minorEastAsia"/>
              </w:rPr>
              <w:t>2</w:t>
            </w:r>
            <w:r w:rsidRPr="00B14C8C">
              <w:rPr>
                <w:rFonts w:asciiTheme="minorEastAsia" w:eastAsiaTheme="minorEastAsia" w:hAnsiTheme="minorEastAsia" w:hint="eastAsia"/>
              </w:rPr>
              <w:t>，此时均衡器便会开始工作。</w:t>
            </w:r>
          </w:p>
        </w:tc>
      </w:tr>
      <w:tr w:rsidR="005B3E5B" w:rsidRPr="00B14C8C" w:rsidTr="00D975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5B3E5B" w:rsidRPr="00B14C8C" w:rsidRDefault="005B3E5B" w:rsidP="00D97534">
            <w:pPr>
              <w:spacing w:line="449" w:lineRule="atLeast"/>
              <w:jc w:val="center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规则</w:t>
            </w:r>
            <w:r w:rsidRPr="00B14C8C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B3E5B" w:rsidRPr="00B14C8C" w:rsidRDefault="005B3E5B" w:rsidP="00D97534">
            <w:pPr>
              <w:spacing w:line="449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/>
              </w:rPr>
              <w:t>20-79</w:t>
            </w:r>
          </w:p>
        </w:tc>
        <w:tc>
          <w:tcPr>
            <w:tcW w:w="0" w:type="auto"/>
            <w:vAlign w:val="center"/>
            <w:hideMark/>
          </w:tcPr>
          <w:p w:rsidR="005B3E5B" w:rsidRPr="00B14C8C" w:rsidRDefault="005B3E5B" w:rsidP="00D97534">
            <w:pPr>
              <w:spacing w:line="449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4902" w:type="dxa"/>
            <w:vAlign w:val="center"/>
          </w:tcPr>
          <w:p w:rsidR="005B3E5B" w:rsidRPr="00B14C8C" w:rsidRDefault="001847D4" w:rsidP="001847D4">
            <w:pPr>
              <w:spacing w:line="449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当集群中</w:t>
            </w:r>
            <w:r w:rsidRPr="00B14C8C">
              <w:rPr>
                <w:rFonts w:asciiTheme="minorEastAsia" w:eastAsiaTheme="minorEastAsia" w:hAnsiTheme="minorEastAsia"/>
              </w:rPr>
              <w:t>chunks</w:t>
            </w:r>
            <w:r w:rsidRPr="00B14C8C">
              <w:rPr>
                <w:rFonts w:asciiTheme="minorEastAsia" w:eastAsiaTheme="minorEastAsia" w:hAnsiTheme="minorEastAsia" w:hint="eastAsia"/>
              </w:rPr>
              <w:t>数目在</w:t>
            </w:r>
            <w:r w:rsidRPr="00B14C8C">
              <w:rPr>
                <w:rFonts w:asciiTheme="minorEastAsia" w:eastAsiaTheme="minorEastAsia" w:hAnsiTheme="minorEastAsia"/>
              </w:rPr>
              <w:t>[20</w:t>
            </w:r>
            <w:r w:rsidRPr="00B14C8C">
              <w:rPr>
                <w:rFonts w:asciiTheme="minorEastAsia" w:eastAsiaTheme="minorEastAsia" w:hAnsiTheme="minorEastAsia" w:hint="eastAsia"/>
              </w:rPr>
              <w:t>，</w:t>
            </w:r>
            <w:r w:rsidRPr="00B14C8C">
              <w:rPr>
                <w:rFonts w:asciiTheme="minorEastAsia" w:eastAsiaTheme="minorEastAsia" w:hAnsiTheme="minorEastAsia"/>
              </w:rPr>
              <w:t>79]</w:t>
            </w:r>
            <w:r w:rsidRPr="00B14C8C">
              <w:rPr>
                <w:rFonts w:asciiTheme="minorEastAsia" w:eastAsiaTheme="minorEastAsia" w:hAnsiTheme="minorEastAsia" w:hint="eastAsia"/>
              </w:rPr>
              <w:t>之间时，如果有两个分片上的</w:t>
            </w:r>
            <w:r w:rsidRPr="00B14C8C">
              <w:rPr>
                <w:rFonts w:asciiTheme="minorEastAsia" w:eastAsiaTheme="minorEastAsia" w:hAnsiTheme="minorEastAsia"/>
              </w:rPr>
              <w:t>chunks</w:t>
            </w:r>
            <w:r w:rsidRPr="00B14C8C">
              <w:rPr>
                <w:rFonts w:asciiTheme="minorEastAsia" w:eastAsiaTheme="minorEastAsia" w:hAnsiTheme="minorEastAsia" w:hint="eastAsia"/>
              </w:rPr>
              <w:t>的数量达到了</w:t>
            </w:r>
            <w:r w:rsidRPr="00B14C8C">
              <w:rPr>
                <w:rFonts w:asciiTheme="minorEastAsia" w:eastAsiaTheme="minorEastAsia" w:hAnsiTheme="minorEastAsia"/>
              </w:rPr>
              <w:t>4</w:t>
            </w:r>
            <w:r w:rsidRPr="00B14C8C">
              <w:rPr>
                <w:rFonts w:asciiTheme="minorEastAsia" w:eastAsiaTheme="minorEastAsia" w:hAnsiTheme="minorEastAsia" w:hint="eastAsia"/>
              </w:rPr>
              <w:t>，此时均衡器开始工作。</w:t>
            </w:r>
          </w:p>
        </w:tc>
      </w:tr>
      <w:tr w:rsidR="005B3E5B" w:rsidRPr="00B14C8C" w:rsidTr="00D97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Align w:val="center"/>
          </w:tcPr>
          <w:p w:rsidR="005B3E5B" w:rsidRPr="00B14C8C" w:rsidRDefault="005B3E5B" w:rsidP="00D97534">
            <w:pPr>
              <w:spacing w:line="449" w:lineRule="atLeast"/>
              <w:jc w:val="center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规则</w:t>
            </w:r>
            <w:r w:rsidRPr="00B14C8C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3E5B" w:rsidRPr="00B14C8C" w:rsidRDefault="005B3E5B" w:rsidP="00D97534">
            <w:pPr>
              <w:spacing w:line="44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/>
              </w:rPr>
              <w:t>80 and greater</w:t>
            </w:r>
          </w:p>
        </w:tc>
        <w:tc>
          <w:tcPr>
            <w:tcW w:w="0" w:type="auto"/>
            <w:vAlign w:val="center"/>
            <w:hideMark/>
          </w:tcPr>
          <w:p w:rsidR="005B3E5B" w:rsidRPr="00B14C8C" w:rsidRDefault="005B3E5B" w:rsidP="00D97534">
            <w:pPr>
              <w:spacing w:line="449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02" w:type="dxa"/>
            <w:vAlign w:val="center"/>
          </w:tcPr>
          <w:p w:rsidR="005B3E5B" w:rsidRPr="00B14C8C" w:rsidRDefault="002912D0" w:rsidP="002912D0">
            <w:pPr>
              <w:spacing w:line="44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当集群中</w:t>
            </w:r>
            <w:r w:rsidRPr="00B14C8C">
              <w:rPr>
                <w:rFonts w:asciiTheme="minorEastAsia" w:eastAsiaTheme="minorEastAsia" w:hAnsiTheme="minorEastAsia"/>
              </w:rPr>
              <w:t>chunks</w:t>
            </w:r>
            <w:r w:rsidRPr="00B14C8C">
              <w:rPr>
                <w:rFonts w:asciiTheme="minorEastAsia" w:eastAsiaTheme="minorEastAsia" w:hAnsiTheme="minorEastAsia" w:hint="eastAsia"/>
              </w:rPr>
              <w:t>的数目在</w:t>
            </w:r>
            <w:r w:rsidRPr="00B14C8C">
              <w:rPr>
                <w:rFonts w:asciiTheme="minorEastAsia" w:eastAsiaTheme="minorEastAsia" w:hAnsiTheme="minorEastAsia"/>
              </w:rPr>
              <w:t>[80</w:t>
            </w:r>
            <w:r w:rsidRPr="00B14C8C">
              <w:rPr>
                <w:rFonts w:asciiTheme="minorEastAsia" w:eastAsiaTheme="minorEastAsia" w:hAnsiTheme="minorEastAsia" w:hint="eastAsia"/>
              </w:rPr>
              <w:t>，</w:t>
            </w:r>
            <w:r w:rsidRPr="00B14C8C">
              <w:rPr>
                <w:rFonts w:asciiTheme="minorEastAsia" w:eastAsiaTheme="minorEastAsia" w:hAnsiTheme="minorEastAsia"/>
              </w:rPr>
              <w:t>max)</w:t>
            </w:r>
            <w:r w:rsidRPr="00B14C8C">
              <w:rPr>
                <w:rFonts w:asciiTheme="minorEastAsia" w:eastAsiaTheme="minorEastAsia" w:hAnsiTheme="minorEastAsia" w:hint="eastAsia"/>
              </w:rPr>
              <w:t>之间时，如果有两个分片上的</w:t>
            </w:r>
            <w:r w:rsidRPr="00B14C8C">
              <w:rPr>
                <w:rFonts w:asciiTheme="minorEastAsia" w:eastAsiaTheme="minorEastAsia" w:hAnsiTheme="minorEastAsia"/>
              </w:rPr>
              <w:t>chunks</w:t>
            </w:r>
            <w:r w:rsidRPr="00B14C8C">
              <w:rPr>
                <w:rFonts w:asciiTheme="minorEastAsia" w:eastAsiaTheme="minorEastAsia" w:hAnsiTheme="minorEastAsia" w:hint="eastAsia"/>
              </w:rPr>
              <w:t>达到了</w:t>
            </w:r>
            <w:r w:rsidRPr="00B14C8C">
              <w:rPr>
                <w:rFonts w:asciiTheme="minorEastAsia" w:eastAsiaTheme="minorEastAsia" w:hAnsiTheme="minorEastAsia"/>
              </w:rPr>
              <w:t>8</w:t>
            </w:r>
            <w:r w:rsidRPr="00B14C8C">
              <w:rPr>
                <w:rFonts w:asciiTheme="minorEastAsia" w:eastAsiaTheme="minorEastAsia" w:hAnsiTheme="minorEastAsia" w:hint="eastAsia"/>
              </w:rPr>
              <w:t>，此时均衡器便会开始工作。</w:t>
            </w:r>
          </w:p>
        </w:tc>
      </w:tr>
    </w:tbl>
    <w:p w:rsidR="00D851CF" w:rsidRPr="00B14C8C" w:rsidRDefault="009C110D" w:rsidP="00D851CF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一旦一个均衡过程开始</w:t>
      </w:r>
      <w:r w:rsidRPr="00B14C8C">
        <w:rPr>
          <w:rFonts w:asciiTheme="minorEastAsia" w:eastAsiaTheme="minorEastAsia" w:hAnsiTheme="minorEastAsia"/>
        </w:rPr>
        <w:t>,</w:t>
      </w:r>
      <w:r w:rsidRPr="00B14C8C">
        <w:rPr>
          <w:rFonts w:asciiTheme="minorEastAsia" w:eastAsiaTheme="minorEastAsia" w:hAnsiTheme="minorEastAsia" w:hint="eastAsia"/>
        </w:rPr>
        <w:t>除非集群中</w:t>
      </w:r>
      <w:r w:rsidRPr="00B14C8C">
        <w:rPr>
          <w:rFonts w:asciiTheme="minorEastAsia" w:eastAsiaTheme="minorEastAsia" w:hAnsiTheme="minorEastAsia"/>
        </w:rPr>
        <w:t>,</w:t>
      </w:r>
      <w:r w:rsidRPr="00B14C8C">
        <w:rPr>
          <w:rFonts w:asciiTheme="minorEastAsia" w:eastAsiaTheme="minorEastAsia" w:hAnsiTheme="minorEastAsia" w:hint="eastAsia"/>
        </w:rPr>
        <w:t>这个集合在不同分片的数据块数目差</w:t>
      </w:r>
      <w:r w:rsidRPr="00B14C8C">
        <w:rPr>
          <w:rFonts w:asciiTheme="minorEastAsia" w:eastAsiaTheme="minorEastAsia" w:hAnsiTheme="minorEastAsia"/>
        </w:rPr>
        <w:t> </w:t>
      </w:r>
      <w:r w:rsidRPr="00B14C8C">
        <w:rPr>
          <w:rFonts w:asciiTheme="minorEastAsia" w:eastAsiaTheme="minorEastAsia" w:hAnsiTheme="minorEastAsia" w:hint="eastAsia"/>
        </w:rPr>
        <w:t>少于</w:t>
      </w:r>
      <w:r w:rsidRPr="00B14C8C">
        <w:rPr>
          <w:rFonts w:asciiTheme="minorEastAsia" w:eastAsiaTheme="minorEastAsia" w:hAnsiTheme="minorEastAsia"/>
        </w:rPr>
        <w:t>2</w:t>
      </w:r>
      <w:r w:rsidRPr="00B14C8C">
        <w:rPr>
          <w:rFonts w:asciiTheme="minorEastAsia" w:eastAsiaTheme="minorEastAsia" w:hAnsiTheme="minorEastAsia" w:hint="eastAsia"/>
        </w:rPr>
        <w:t>个</w:t>
      </w:r>
      <w:r w:rsidRPr="00B14C8C">
        <w:rPr>
          <w:rFonts w:asciiTheme="minorEastAsia" w:eastAsiaTheme="minorEastAsia" w:hAnsiTheme="minorEastAsia"/>
        </w:rPr>
        <w:t> </w:t>
      </w:r>
      <w:r w:rsidRPr="00B14C8C">
        <w:rPr>
          <w:rFonts w:asciiTheme="minorEastAsia" w:eastAsiaTheme="minorEastAsia" w:hAnsiTheme="minorEastAsia" w:hint="eastAsia"/>
        </w:rPr>
        <w:t>或者数据块迁移失败</w:t>
      </w:r>
      <w:r w:rsidRPr="00B14C8C">
        <w:rPr>
          <w:rFonts w:asciiTheme="minorEastAsia" w:eastAsiaTheme="minorEastAsia" w:hAnsiTheme="minorEastAsia"/>
        </w:rPr>
        <w:t>,</w:t>
      </w:r>
      <w:r w:rsidRPr="00B14C8C">
        <w:rPr>
          <w:rFonts w:asciiTheme="minorEastAsia" w:eastAsiaTheme="minorEastAsia" w:hAnsiTheme="minorEastAsia" w:hint="eastAsia"/>
        </w:rPr>
        <w:t>均衡过程不会停止</w:t>
      </w:r>
      <w:r w:rsidR="00B351A9" w:rsidRPr="00B14C8C">
        <w:rPr>
          <w:rFonts w:asciiTheme="minorEastAsia" w:eastAsiaTheme="minorEastAsia" w:hAnsiTheme="minorEastAsia" w:hint="eastAsia"/>
        </w:rPr>
        <w:t>。</w:t>
      </w:r>
    </w:p>
    <w:p w:rsidR="009C110D" w:rsidRPr="00B14C8C" w:rsidRDefault="009C110D" w:rsidP="00D851CF">
      <w:pPr>
        <w:rPr>
          <w:rFonts w:asciiTheme="minorEastAsia" w:eastAsiaTheme="minorEastAsia" w:hAnsiTheme="minorEastAsia"/>
          <w:b/>
        </w:rPr>
      </w:pPr>
      <w:r w:rsidRPr="00B14C8C">
        <w:rPr>
          <w:rFonts w:asciiTheme="minorEastAsia" w:eastAsiaTheme="minorEastAsia" w:hAnsiTheme="minorEastAsia" w:hint="eastAsia"/>
          <w:b/>
        </w:rPr>
        <w:t>分片数据量大小</w:t>
      </w:r>
    </w:p>
    <w:p w:rsidR="009C110D" w:rsidRPr="00B14C8C" w:rsidRDefault="00AA0506" w:rsidP="00AA0506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MongoDB</w:t>
      </w:r>
      <w:r w:rsidRPr="00B14C8C">
        <w:rPr>
          <w:rFonts w:asciiTheme="minorEastAsia" w:eastAsiaTheme="minorEastAsia" w:hAnsiTheme="minorEastAsia" w:hint="eastAsia"/>
        </w:rPr>
        <w:t>默认的</w:t>
      </w:r>
      <w:r w:rsidRPr="00B14C8C">
        <w:rPr>
          <w:rFonts w:asciiTheme="minorEastAsia" w:eastAsiaTheme="minorEastAsia" w:hAnsiTheme="minorEastAsia"/>
        </w:rPr>
        <w:t>chunks</w:t>
      </w:r>
      <w:r w:rsidRPr="00B14C8C">
        <w:rPr>
          <w:rFonts w:asciiTheme="minorEastAsia" w:eastAsiaTheme="minorEastAsia" w:hAnsiTheme="minorEastAsia" w:hint="eastAsia"/>
        </w:rPr>
        <w:t>的大小是</w:t>
      </w:r>
      <w:r w:rsidRPr="00B14C8C">
        <w:rPr>
          <w:rFonts w:asciiTheme="minorEastAsia" w:eastAsiaTheme="minorEastAsia" w:hAnsiTheme="minorEastAsia"/>
        </w:rPr>
        <w:t>64M</w:t>
      </w:r>
      <w:r w:rsidRPr="00B14C8C">
        <w:rPr>
          <w:rFonts w:asciiTheme="minorEastAsia" w:eastAsiaTheme="minorEastAsia" w:hAnsiTheme="minorEastAsia" w:hint="eastAsia"/>
        </w:rPr>
        <w:t>，这也是部署集群最合适的大小，</w:t>
      </w:r>
      <w:r w:rsidR="002C0416" w:rsidRPr="00B14C8C">
        <w:rPr>
          <w:rFonts w:asciiTheme="minorEastAsia" w:eastAsiaTheme="minorEastAsia" w:hAnsiTheme="minorEastAsia"/>
        </w:rPr>
        <w:t>chunks</w:t>
      </w:r>
      <w:r w:rsidR="002C0416" w:rsidRPr="00B14C8C">
        <w:rPr>
          <w:rFonts w:asciiTheme="minorEastAsia" w:eastAsiaTheme="minorEastAsia" w:hAnsiTheme="minorEastAsia" w:hint="eastAsia"/>
        </w:rPr>
        <w:t>的大小必须在</w:t>
      </w:r>
      <w:r w:rsidR="002C0416" w:rsidRPr="00B14C8C">
        <w:rPr>
          <w:rFonts w:asciiTheme="minorEastAsia" w:eastAsiaTheme="minorEastAsia" w:hAnsiTheme="minorEastAsia"/>
        </w:rPr>
        <w:t>[1</w:t>
      </w:r>
      <w:r w:rsidR="002C0416" w:rsidRPr="00B14C8C">
        <w:rPr>
          <w:rFonts w:asciiTheme="minorEastAsia" w:eastAsiaTheme="minorEastAsia" w:hAnsiTheme="minorEastAsia" w:hint="eastAsia"/>
        </w:rPr>
        <w:t>，</w:t>
      </w:r>
      <w:r w:rsidR="002C0416" w:rsidRPr="00B14C8C">
        <w:rPr>
          <w:rFonts w:asciiTheme="minorEastAsia" w:eastAsiaTheme="minorEastAsia" w:hAnsiTheme="minorEastAsia"/>
        </w:rPr>
        <w:t>2014]</w:t>
      </w:r>
      <w:r w:rsidR="00081B76" w:rsidRPr="00B14C8C">
        <w:rPr>
          <w:rFonts w:asciiTheme="minorEastAsia" w:eastAsiaTheme="minorEastAsia" w:hAnsiTheme="minorEastAsia" w:hint="eastAsia"/>
        </w:rPr>
        <w:t>这个范围</w:t>
      </w:r>
      <w:r w:rsidR="00CB6DFF" w:rsidRPr="00B14C8C">
        <w:rPr>
          <w:rFonts w:asciiTheme="minorEastAsia" w:eastAsiaTheme="minorEastAsia" w:hAnsiTheme="minorEastAsia" w:hint="eastAsia"/>
        </w:rPr>
        <w:t>。</w:t>
      </w:r>
      <w:r w:rsidR="00081B76" w:rsidRPr="00B14C8C">
        <w:rPr>
          <w:rFonts w:asciiTheme="minorEastAsia" w:eastAsiaTheme="minorEastAsia" w:hAnsiTheme="minorEastAsia" w:hint="eastAsia"/>
        </w:rPr>
        <w:t>官方文档提到，合理的缩小</w:t>
      </w:r>
      <w:r w:rsidR="00081B76" w:rsidRPr="00B14C8C">
        <w:rPr>
          <w:rFonts w:asciiTheme="minorEastAsia" w:eastAsiaTheme="minorEastAsia" w:hAnsiTheme="minorEastAsia"/>
        </w:rPr>
        <w:t>chunks-size</w:t>
      </w:r>
      <w:r w:rsidR="00081B76" w:rsidRPr="00B14C8C">
        <w:rPr>
          <w:rFonts w:asciiTheme="minorEastAsia" w:eastAsiaTheme="minorEastAsia" w:hAnsiTheme="minorEastAsia" w:hint="eastAsia"/>
        </w:rPr>
        <w:t>可以提高自动迁移的效率。</w:t>
      </w:r>
    </w:p>
    <w:p w:rsidR="00081B76" w:rsidRPr="00B14C8C" w:rsidRDefault="00496071" w:rsidP="00AA0506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通常不建议在启动的时候设置</w:t>
      </w:r>
      <w:r w:rsidRPr="00B14C8C">
        <w:rPr>
          <w:rFonts w:asciiTheme="minorEastAsia" w:eastAsiaTheme="minorEastAsia" w:hAnsiTheme="minorEastAsia"/>
        </w:rPr>
        <w:t>chunks</w:t>
      </w:r>
      <w:r w:rsidRPr="00B14C8C">
        <w:rPr>
          <w:rFonts w:asciiTheme="minorEastAsia" w:eastAsiaTheme="minorEastAsia" w:hAnsiTheme="minorEastAsia" w:hint="eastAsia"/>
        </w:rPr>
        <w:t>的大小，建议使用</w:t>
      </w:r>
      <w:r w:rsidRPr="00B14C8C">
        <w:rPr>
          <w:rFonts w:asciiTheme="minorEastAsia" w:eastAsiaTheme="minorEastAsia" w:hAnsiTheme="minorEastAsia"/>
        </w:rPr>
        <w:t>save</w:t>
      </w:r>
      <w:r w:rsidRPr="00B14C8C">
        <w:rPr>
          <w:rFonts w:asciiTheme="minorEastAsia" w:eastAsiaTheme="minorEastAsia" w:hAnsiTheme="minorEastAsia" w:hint="eastAsia"/>
        </w:rPr>
        <w:t>方法来修改</w:t>
      </w:r>
      <w:r w:rsidRPr="00B14C8C">
        <w:rPr>
          <w:rFonts w:asciiTheme="minorEastAsia" w:eastAsiaTheme="minorEastAsia" w:hAnsiTheme="minorEastAsia"/>
        </w:rPr>
        <w:t>chunksize</w:t>
      </w:r>
      <w:r w:rsidRPr="00B14C8C">
        <w:rPr>
          <w:rFonts w:asciiTheme="minorEastAsia" w:eastAsiaTheme="minorEastAsia" w:hAnsiTheme="minorEastAsia" w:hint="eastAsia"/>
        </w:rPr>
        <w:t>的值：</w:t>
      </w:r>
    </w:p>
    <w:p w:rsidR="005E3D05" w:rsidRPr="00B14C8C" w:rsidRDefault="005E3D05" w:rsidP="009F04A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config;</w:t>
      </w:r>
    </w:p>
    <w:p w:rsidR="00496071" w:rsidRPr="00B14C8C" w:rsidRDefault="005E3D05" w:rsidP="009F04AD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db.settings.save({ _id:"chunksize", value:&lt;sizeInMB&gt;})</w:t>
      </w:r>
    </w:p>
    <w:p w:rsidR="00233ECB" w:rsidRPr="00B14C8C" w:rsidRDefault="00233ECB" w:rsidP="009B32A0">
      <w:pPr>
        <w:pStyle w:val="3"/>
        <w:rPr>
          <w:rFonts w:asciiTheme="minorEastAsia" w:eastAsiaTheme="minorEastAsia" w:hAnsiTheme="minorEastAsia"/>
        </w:rPr>
      </w:pPr>
      <w:bookmarkStart w:id="38" w:name="_Toc32242698"/>
      <w:r w:rsidRPr="00B14C8C">
        <w:rPr>
          <w:rFonts w:asciiTheme="minorEastAsia" w:eastAsiaTheme="minorEastAsia" w:hAnsiTheme="minorEastAsia"/>
        </w:rPr>
        <w:t>4.2.2</w:t>
      </w:r>
      <w:r w:rsidRPr="00B14C8C">
        <w:rPr>
          <w:rFonts w:asciiTheme="minorEastAsia" w:eastAsiaTheme="minorEastAsia" w:hAnsiTheme="minorEastAsia" w:hint="eastAsia"/>
        </w:rPr>
        <w:t>手动均衡</w:t>
      </w:r>
      <w:bookmarkEnd w:id="38"/>
    </w:p>
    <w:p w:rsidR="0059696E" w:rsidRPr="00B14C8C" w:rsidRDefault="006750F7" w:rsidP="00F30A4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59696E" w:rsidRPr="00B14C8C">
        <w:rPr>
          <w:rFonts w:asciiTheme="minorEastAsia" w:eastAsiaTheme="minorEastAsia" w:hAnsiTheme="minorEastAsia" w:hint="eastAsia"/>
        </w:rPr>
        <w:t>除了让均衡器进行数据块的移动之外，我们还可以手动进行数据块在分片之间的均衡操作。</w:t>
      </w:r>
    </w:p>
    <w:p w:rsidR="006750F7" w:rsidRPr="00B14C8C" w:rsidRDefault="006750F7" w:rsidP="0059696E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手动均衡使用的命令是：</w:t>
      </w:r>
    </w:p>
    <w:p w:rsidR="006750F7" w:rsidRPr="00B14C8C" w:rsidRDefault="00252D57" w:rsidP="00F30A4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db.adminCommand({moveChunk:"</w:t>
      </w:r>
      <w:r w:rsidR="007470A1" w:rsidRPr="00B14C8C">
        <w:rPr>
          <w:rFonts w:asciiTheme="minorEastAsia" w:eastAsiaTheme="minorEastAsia" w:hAnsiTheme="minorEastAsia"/>
          <w:b/>
        </w:rPr>
        <w:t xml:space="preserve"> &lt;</w:t>
      </w:r>
      <w:r w:rsidR="00790961" w:rsidRPr="00B14C8C">
        <w:rPr>
          <w:rFonts w:asciiTheme="minorEastAsia" w:eastAsiaTheme="minorEastAsia" w:hAnsiTheme="minorEastAsia"/>
          <w:b/>
        </w:rPr>
        <w:t>db</w:t>
      </w:r>
      <w:r w:rsidRPr="00B14C8C">
        <w:rPr>
          <w:rFonts w:asciiTheme="minorEastAsia" w:eastAsiaTheme="minorEastAsia" w:hAnsiTheme="minorEastAsia"/>
          <w:b/>
        </w:rPr>
        <w:t>.</w:t>
      </w:r>
      <w:r w:rsidR="00790961" w:rsidRPr="00B14C8C">
        <w:rPr>
          <w:rFonts w:asciiTheme="minorEastAsia" w:eastAsiaTheme="minorEastAsia" w:hAnsiTheme="minorEastAsia"/>
          <w:b/>
        </w:rPr>
        <w:t>collection</w:t>
      </w:r>
      <w:r w:rsidR="007470A1" w:rsidRPr="00B14C8C">
        <w:rPr>
          <w:rFonts w:asciiTheme="minorEastAsia" w:eastAsiaTheme="minorEastAsia" w:hAnsiTheme="minorEastAsia"/>
          <w:b/>
        </w:rPr>
        <w:t>&gt;</w:t>
      </w:r>
      <w:r w:rsidRPr="00B14C8C">
        <w:rPr>
          <w:rFonts w:asciiTheme="minorEastAsia" w:eastAsiaTheme="minorEastAsia" w:hAnsiTheme="minorEastAsia"/>
        </w:rPr>
        <w:t>", find:{_id:"</w:t>
      </w:r>
      <w:r w:rsidRPr="00B14C8C">
        <w:rPr>
          <w:rFonts w:asciiTheme="minorEastAsia" w:eastAsiaTheme="minorEastAsia" w:hAnsiTheme="minorEastAsia"/>
          <w:b/>
        </w:rPr>
        <w:t>&lt;chunks_id&gt;</w:t>
      </w:r>
      <w:r w:rsidRPr="00B14C8C">
        <w:rPr>
          <w:rFonts w:asciiTheme="minorEastAsia" w:eastAsiaTheme="minorEastAsia" w:hAnsiTheme="minorEastAsia"/>
        </w:rPr>
        <w:t xml:space="preserve"> "}, to:"</w:t>
      </w:r>
      <w:r w:rsidR="000D5AF9" w:rsidRPr="00B14C8C">
        <w:rPr>
          <w:rFonts w:asciiTheme="minorEastAsia" w:eastAsiaTheme="minorEastAsia" w:hAnsiTheme="minorEastAsia"/>
          <w:b/>
        </w:rPr>
        <w:t>&lt;</w:t>
      </w:r>
      <w:r w:rsidR="003A6FFF" w:rsidRPr="00B14C8C">
        <w:rPr>
          <w:rFonts w:asciiTheme="minorEastAsia" w:eastAsiaTheme="minorEastAsia" w:hAnsiTheme="minorEastAsia"/>
          <w:b/>
        </w:rPr>
        <w:t>shard_id/ip</w:t>
      </w:r>
      <w:r w:rsidR="000D5AF9" w:rsidRPr="00B14C8C">
        <w:rPr>
          <w:rFonts w:asciiTheme="minorEastAsia" w:eastAsiaTheme="minorEastAsia" w:hAnsiTheme="minorEastAsia"/>
          <w:b/>
        </w:rPr>
        <w:t>&gt;</w:t>
      </w:r>
      <w:r w:rsidRPr="00B14C8C">
        <w:rPr>
          <w:rFonts w:asciiTheme="minorEastAsia" w:eastAsiaTheme="minorEastAsia" w:hAnsiTheme="minorEastAsia"/>
        </w:rPr>
        <w:t>"});</w:t>
      </w:r>
    </w:p>
    <w:p w:rsidR="006750F7" w:rsidRPr="00B14C8C" w:rsidRDefault="003F1B0D" w:rsidP="00F30A4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7173BD" w:rsidRPr="00B14C8C">
        <w:rPr>
          <w:rFonts w:asciiTheme="minorEastAsia" w:eastAsiaTheme="minorEastAsia" w:hAnsiTheme="minorEastAsia"/>
        </w:rPr>
        <w:t>db.collection</w:t>
      </w:r>
      <w:r w:rsidR="007173BD" w:rsidRPr="00B14C8C">
        <w:rPr>
          <w:rFonts w:asciiTheme="minorEastAsia" w:eastAsiaTheme="minorEastAsia" w:hAnsiTheme="minorEastAsia" w:hint="eastAsia"/>
        </w:rPr>
        <w:t>：要移动的数据库的表；</w:t>
      </w:r>
    </w:p>
    <w:p w:rsidR="007173BD" w:rsidRPr="00B14C8C" w:rsidRDefault="007173BD" w:rsidP="00F30A4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  <w:t>chunks_id</w:t>
      </w:r>
      <w:r w:rsidRPr="00B14C8C">
        <w:rPr>
          <w:rFonts w:asciiTheme="minorEastAsia" w:eastAsiaTheme="minorEastAsia" w:hAnsiTheme="minorEastAsia" w:hint="eastAsia"/>
        </w:rPr>
        <w:t>：</w:t>
      </w:r>
      <w:r w:rsidR="006073D0" w:rsidRPr="00B14C8C">
        <w:rPr>
          <w:rFonts w:asciiTheme="minorEastAsia" w:eastAsiaTheme="minorEastAsia" w:hAnsiTheme="minorEastAsia" w:hint="eastAsia"/>
        </w:rPr>
        <w:t>要移动的</w:t>
      </w:r>
      <w:r w:rsidR="006073D0" w:rsidRPr="00B14C8C">
        <w:rPr>
          <w:rFonts w:asciiTheme="minorEastAsia" w:eastAsiaTheme="minorEastAsia" w:hAnsiTheme="minorEastAsia"/>
        </w:rPr>
        <w:t>chunk</w:t>
      </w:r>
      <w:r w:rsidR="006073D0" w:rsidRPr="00B14C8C">
        <w:rPr>
          <w:rFonts w:asciiTheme="minorEastAsia" w:eastAsiaTheme="minorEastAsia" w:hAnsiTheme="minorEastAsia" w:hint="eastAsia"/>
        </w:rPr>
        <w:t>的</w:t>
      </w:r>
      <w:r w:rsidR="006073D0" w:rsidRPr="00B14C8C">
        <w:rPr>
          <w:rFonts w:asciiTheme="minorEastAsia" w:eastAsiaTheme="minorEastAsia" w:hAnsiTheme="minorEastAsia"/>
        </w:rPr>
        <w:t>id</w:t>
      </w:r>
      <w:r w:rsidR="006073D0" w:rsidRPr="00B14C8C">
        <w:rPr>
          <w:rFonts w:asciiTheme="minorEastAsia" w:eastAsiaTheme="minorEastAsia" w:hAnsiTheme="minorEastAsia" w:hint="eastAsia"/>
        </w:rPr>
        <w:t>编号，这个编号可以通过</w:t>
      </w:r>
      <w:r w:rsidR="006073D0" w:rsidRPr="00B14C8C">
        <w:rPr>
          <w:rFonts w:asciiTheme="minorEastAsia" w:eastAsiaTheme="minorEastAsia" w:hAnsiTheme="minorEastAsia"/>
        </w:rPr>
        <w:t>sh.status()</w:t>
      </w:r>
      <w:r w:rsidR="006073D0" w:rsidRPr="00B14C8C">
        <w:rPr>
          <w:rFonts w:asciiTheme="minorEastAsia" w:eastAsiaTheme="minorEastAsia" w:hAnsiTheme="minorEastAsia" w:hint="eastAsia"/>
        </w:rPr>
        <w:t>查看，或者</w:t>
      </w:r>
      <w:r w:rsidR="006073D0" w:rsidRPr="00B14C8C">
        <w:rPr>
          <w:rFonts w:asciiTheme="minorEastAsia" w:eastAsiaTheme="minorEastAsia" w:hAnsiTheme="minorEastAsia"/>
        </w:rPr>
        <w:t>use config; db.chunks.find();</w:t>
      </w:r>
      <w:r w:rsidR="006073D0" w:rsidRPr="00B14C8C">
        <w:rPr>
          <w:rFonts w:asciiTheme="minorEastAsia" w:eastAsiaTheme="minorEastAsia" w:hAnsiTheme="minorEastAsia" w:hint="eastAsia"/>
        </w:rPr>
        <w:t>查看；</w:t>
      </w:r>
    </w:p>
    <w:p w:rsidR="00925A00" w:rsidRPr="00B14C8C" w:rsidRDefault="006073D0" w:rsidP="00F30A4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925A00" w:rsidRPr="00B14C8C">
        <w:rPr>
          <w:rFonts w:asciiTheme="minorEastAsia" w:eastAsiaTheme="minorEastAsia" w:hAnsiTheme="minorEastAsia"/>
        </w:rPr>
        <w:t>shard_id/ip</w:t>
      </w:r>
      <w:r w:rsidR="00925A00" w:rsidRPr="00B14C8C">
        <w:rPr>
          <w:rFonts w:asciiTheme="minorEastAsia" w:eastAsiaTheme="minorEastAsia" w:hAnsiTheme="minorEastAsia" w:hint="eastAsia"/>
        </w:rPr>
        <w:t>：要移动到的分片</w:t>
      </w:r>
      <w:r w:rsidR="00925A00" w:rsidRPr="00B14C8C">
        <w:rPr>
          <w:rFonts w:asciiTheme="minorEastAsia" w:eastAsiaTheme="minorEastAsia" w:hAnsiTheme="minorEastAsia"/>
        </w:rPr>
        <w:t>id</w:t>
      </w:r>
      <w:r w:rsidR="00925A00" w:rsidRPr="00B14C8C">
        <w:rPr>
          <w:rFonts w:asciiTheme="minorEastAsia" w:eastAsiaTheme="minorEastAsia" w:hAnsiTheme="minorEastAsia" w:hint="eastAsia"/>
        </w:rPr>
        <w:t>或者地址；</w:t>
      </w:r>
    </w:p>
    <w:p w:rsidR="007131C1" w:rsidRPr="00B14C8C" w:rsidRDefault="007131C1" w:rsidP="00F30A4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手动均衡示例：</w:t>
      </w:r>
    </w:p>
    <w:p w:rsidR="00763CA1" w:rsidRPr="00B14C8C" w:rsidRDefault="00763CA1" w:rsidP="00FD5FD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db.adminCommand({moveChunk:"school.student", find:{_id:"school.student-_id_-2426208201423656718"}, to:"shard0002"});</w:t>
      </w:r>
    </w:p>
    <w:p w:rsidR="00763CA1" w:rsidRPr="00B14C8C" w:rsidRDefault="00763CA1" w:rsidP="00FD5FD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db.adminCommand({moveChunk:"school.student", find:{_id:"1011079072357423905"}, to:"shard0000"});</w:t>
      </w:r>
    </w:p>
    <w:p w:rsidR="007131C1" w:rsidRPr="00B14C8C" w:rsidRDefault="00763CA1" w:rsidP="00FD5FD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db.adminCommand({moveChunk:"school.student", find:{_id:"-7295109993169927424"}, to:"127.0.0.1:30000"});</w:t>
      </w:r>
    </w:p>
    <w:p w:rsidR="00233ECB" w:rsidRPr="00B14C8C" w:rsidRDefault="006D6CDC" w:rsidP="009B32A0">
      <w:pPr>
        <w:pStyle w:val="4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39" w:name="_Toc32242699"/>
      <w:r w:rsidRPr="00B14C8C">
        <w:rPr>
          <w:rFonts w:asciiTheme="minorEastAsia" w:eastAsiaTheme="minorEastAsia" w:hAnsiTheme="minorEastAsia" w:hint="eastAsia"/>
        </w:rPr>
        <w:t>查看分片情况</w:t>
      </w:r>
      <w:bookmarkEnd w:id="39"/>
    </w:p>
    <w:p w:rsidR="005D2065" w:rsidRPr="00B14C8C" w:rsidRDefault="00502859" w:rsidP="007C669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sh.status();</w:t>
      </w:r>
    </w:p>
    <w:p w:rsidR="00502859" w:rsidRPr="00B14C8C" w:rsidRDefault="002936BD" w:rsidP="00502859">
      <w:pPr>
        <w:jc w:val="center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4955797C" wp14:editId="6F227318">
            <wp:extent cx="8479155" cy="387159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155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59" w:rsidRPr="00B14C8C" w:rsidRDefault="002936BD" w:rsidP="007C669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use config;</w:t>
      </w:r>
    </w:p>
    <w:p w:rsidR="002936BD" w:rsidRPr="00B14C8C" w:rsidRDefault="002936BD" w:rsidP="007C6691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db.shards.find();</w:t>
      </w:r>
    </w:p>
    <w:p w:rsidR="00502859" w:rsidRPr="00B14C8C" w:rsidRDefault="00D227D7" w:rsidP="008C7FD9">
      <w:pPr>
        <w:jc w:val="center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17A652E3" wp14:editId="62C688FB">
            <wp:extent cx="3978275" cy="1187450"/>
            <wp:effectExtent l="1905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91" w:rsidRPr="00B14C8C" w:rsidRDefault="006D6CDC" w:rsidP="009B32A0">
      <w:pPr>
        <w:pStyle w:val="4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40" w:name="_Toc32242700"/>
      <w:r w:rsidRPr="00B14C8C">
        <w:rPr>
          <w:rFonts w:asciiTheme="minorEastAsia" w:eastAsiaTheme="minorEastAsia" w:hAnsiTheme="minorEastAsia" w:hint="eastAsia"/>
        </w:rPr>
        <w:t>查看</w:t>
      </w:r>
      <w:r w:rsidRPr="00B14C8C">
        <w:rPr>
          <w:rFonts w:asciiTheme="minorEastAsia" w:eastAsiaTheme="minorEastAsia" w:hAnsiTheme="minorEastAsia"/>
        </w:rPr>
        <w:t>chunk_id</w:t>
      </w:r>
      <w:r w:rsidRPr="00B14C8C">
        <w:rPr>
          <w:rFonts w:asciiTheme="minorEastAsia" w:eastAsiaTheme="minorEastAsia" w:hAnsiTheme="minorEastAsia" w:hint="eastAsia"/>
        </w:rPr>
        <w:t>情况</w:t>
      </w:r>
      <w:bookmarkEnd w:id="40"/>
    </w:p>
    <w:p w:rsidR="007B6F43" w:rsidRPr="00B14C8C" w:rsidRDefault="007B6F43" w:rsidP="007B6F43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sh.status();</w:t>
      </w:r>
    </w:p>
    <w:p w:rsidR="007B6F43" w:rsidRPr="00B14C8C" w:rsidRDefault="007B6F43" w:rsidP="007B6F43">
      <w:pPr>
        <w:jc w:val="center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75820010" wp14:editId="174961D2">
            <wp:extent cx="8443595" cy="5213350"/>
            <wp:effectExtent l="19050" t="0" r="0" b="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3595" cy="521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F43" w:rsidRPr="00B14C8C" w:rsidRDefault="007B6F43" w:rsidP="007B6F43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use config;</w:t>
      </w:r>
    </w:p>
    <w:p w:rsidR="007B6F43" w:rsidRPr="00B14C8C" w:rsidRDefault="007B6F43" w:rsidP="007B6F43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db.chunks.find();</w:t>
      </w:r>
    </w:p>
    <w:p w:rsidR="007B6F43" w:rsidRPr="00B14C8C" w:rsidRDefault="007B6F43" w:rsidP="007B6F43">
      <w:pPr>
        <w:jc w:val="center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753A8070" wp14:editId="605E5002">
            <wp:extent cx="8467090" cy="3277870"/>
            <wp:effectExtent l="19050" t="0" r="0" b="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09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CB4" w:rsidRPr="00B14C8C" w:rsidRDefault="007B6F43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这两种</w:t>
      </w:r>
      <w:r w:rsidRPr="00B14C8C">
        <w:rPr>
          <w:rFonts w:asciiTheme="minorEastAsia" w:eastAsiaTheme="minorEastAsia" w:hAnsiTheme="minorEastAsia"/>
        </w:rPr>
        <w:t>chunk_id</w:t>
      </w:r>
      <w:r w:rsidRPr="00B14C8C">
        <w:rPr>
          <w:rFonts w:asciiTheme="minorEastAsia" w:eastAsiaTheme="minorEastAsia" w:hAnsiTheme="minorEastAsia" w:hint="eastAsia"/>
        </w:rPr>
        <w:t>都可以。</w:t>
      </w:r>
    </w:p>
    <w:p w:rsidR="00B72CB4" w:rsidRPr="00B14C8C" w:rsidRDefault="00B72CB4" w:rsidP="00B72CB4">
      <w:pPr>
        <w:pStyle w:val="2"/>
        <w:rPr>
          <w:rFonts w:asciiTheme="minorEastAsia" w:eastAsiaTheme="minorEastAsia" w:hAnsiTheme="minorEastAsia"/>
        </w:rPr>
      </w:pPr>
      <w:bookmarkStart w:id="41" w:name="_Toc32242701"/>
      <w:r w:rsidRPr="00B14C8C">
        <w:rPr>
          <w:rFonts w:asciiTheme="minorEastAsia" w:eastAsiaTheme="minorEastAsia" w:hAnsiTheme="minorEastAsia"/>
        </w:rPr>
        <w:t>4.3</w:t>
      </w:r>
      <w:r w:rsidR="001E63AD" w:rsidRPr="00B14C8C">
        <w:rPr>
          <w:rFonts w:asciiTheme="minorEastAsia" w:eastAsiaTheme="minorEastAsia" w:hAnsiTheme="minorEastAsia" w:hint="eastAsia"/>
        </w:rPr>
        <w:t>配置</w:t>
      </w:r>
      <w:r w:rsidR="004635C9" w:rsidRPr="00B14C8C">
        <w:rPr>
          <w:rFonts w:asciiTheme="minorEastAsia" w:eastAsiaTheme="minorEastAsia" w:hAnsiTheme="minorEastAsia" w:hint="eastAsia"/>
        </w:rPr>
        <w:t>信息查看</w:t>
      </w:r>
      <w:bookmarkEnd w:id="41"/>
    </w:p>
    <w:p w:rsidR="00B8068D" w:rsidRPr="00B14C8C" w:rsidRDefault="001D30F8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配置</w:t>
      </w:r>
      <w:r w:rsidRPr="00B14C8C">
        <w:rPr>
          <w:rFonts w:asciiTheme="minorEastAsia" w:eastAsiaTheme="minorEastAsia" w:hAnsiTheme="minorEastAsia"/>
        </w:rPr>
        <w:t>信息</w:t>
      </w:r>
      <w:r w:rsidRPr="00B14C8C">
        <w:rPr>
          <w:rFonts w:asciiTheme="minorEastAsia" w:eastAsiaTheme="minorEastAsia" w:hAnsiTheme="minorEastAsia" w:hint="eastAsia"/>
        </w:rPr>
        <w:t>通常</w:t>
      </w:r>
      <w:r w:rsidRPr="00B14C8C">
        <w:rPr>
          <w:rFonts w:asciiTheme="minorEastAsia" w:eastAsiaTheme="minorEastAsia" w:hAnsiTheme="minorEastAsia"/>
        </w:rPr>
        <w:t>存储在config和admin数据库。</w:t>
      </w:r>
    </w:p>
    <w:tbl>
      <w:tblPr>
        <w:tblStyle w:val="-11"/>
        <w:tblW w:w="0" w:type="auto"/>
        <w:jc w:val="center"/>
        <w:tblLook w:val="04A0" w:firstRow="1" w:lastRow="0" w:firstColumn="1" w:lastColumn="0" w:noHBand="0" w:noVBand="1"/>
      </w:tblPr>
      <w:tblGrid>
        <w:gridCol w:w="4282"/>
        <w:gridCol w:w="3427"/>
        <w:gridCol w:w="813"/>
      </w:tblGrid>
      <w:tr w:rsidR="00AF4B31" w:rsidRPr="00B14C8C" w:rsidTr="00471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AF4B31" w:rsidRPr="00B14C8C" w:rsidRDefault="00A94998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操作</w:t>
            </w:r>
          </w:p>
        </w:tc>
        <w:tc>
          <w:tcPr>
            <w:tcW w:w="6655" w:type="dxa"/>
            <w:vAlign w:val="center"/>
          </w:tcPr>
          <w:p w:rsidR="00AF4B31" w:rsidRPr="00B14C8C" w:rsidRDefault="00A94998" w:rsidP="0047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 w:hint="eastAsia"/>
                <w:szCs w:val="24"/>
              </w:rPr>
              <w:t>用途</w:t>
            </w:r>
          </w:p>
        </w:tc>
        <w:tc>
          <w:tcPr>
            <w:tcW w:w="1275" w:type="dxa"/>
            <w:vAlign w:val="center"/>
          </w:tcPr>
          <w:p w:rsidR="00AF4B31" w:rsidRPr="00B14C8C" w:rsidRDefault="00A94998" w:rsidP="00471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 w:hint="eastAsia"/>
                <w:szCs w:val="24"/>
              </w:rPr>
              <w:t>其他</w:t>
            </w:r>
          </w:p>
        </w:tc>
      </w:tr>
      <w:tr w:rsidR="00AF4B31" w:rsidRPr="00B14C8C" w:rsidTr="00471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3D05C1" w:rsidRPr="00B14C8C" w:rsidRDefault="003D05C1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</w:rPr>
              <w:t>use config;</w:t>
            </w:r>
          </w:p>
          <w:p w:rsidR="00AF4B31" w:rsidRPr="00B14C8C" w:rsidRDefault="002A2F28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  <w:szCs w:val="24"/>
              </w:rPr>
              <w:t>db.shards.find();</w:t>
            </w:r>
          </w:p>
        </w:tc>
        <w:tc>
          <w:tcPr>
            <w:tcW w:w="6655" w:type="dxa"/>
            <w:vAlign w:val="center"/>
          </w:tcPr>
          <w:p w:rsidR="00AF4B31" w:rsidRPr="00B14C8C" w:rsidRDefault="002A2F28" w:rsidP="0047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查看分片信息</w:t>
            </w:r>
            <w:r w:rsidR="00671927" w:rsidRPr="00B14C8C">
              <w:rPr>
                <w:rFonts w:asciiTheme="minorEastAsia" w:eastAsiaTheme="minorEastAsia" w:hAnsiTheme="minorEastAsia" w:hint="eastAsia"/>
                <w:szCs w:val="24"/>
              </w:rPr>
              <w:t>，可</w:t>
            </w:r>
            <w:r w:rsidR="00671927" w:rsidRPr="00B14C8C">
              <w:rPr>
                <w:rFonts w:asciiTheme="minorEastAsia" w:eastAsiaTheme="minorEastAsia" w:hAnsiTheme="minorEastAsia"/>
                <w:szCs w:val="24"/>
              </w:rPr>
              <w:t>罗列出当前集群的所有分配信息。</w:t>
            </w:r>
          </w:p>
        </w:tc>
        <w:tc>
          <w:tcPr>
            <w:tcW w:w="1275" w:type="dxa"/>
            <w:vAlign w:val="center"/>
          </w:tcPr>
          <w:p w:rsidR="00AF4B31" w:rsidRPr="00B14C8C" w:rsidRDefault="00AF4B31" w:rsidP="0047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F4B31" w:rsidRPr="00B14C8C" w:rsidTr="00471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06742F" w:rsidRPr="00B14C8C" w:rsidRDefault="0006742F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</w:rPr>
              <w:t>use config;</w:t>
            </w:r>
          </w:p>
          <w:p w:rsidR="00AF4B31" w:rsidRPr="00B14C8C" w:rsidRDefault="002A2F28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  <w:szCs w:val="24"/>
              </w:rPr>
              <w:t>db.databases.find();</w:t>
            </w:r>
          </w:p>
        </w:tc>
        <w:tc>
          <w:tcPr>
            <w:tcW w:w="6655" w:type="dxa"/>
            <w:vAlign w:val="center"/>
          </w:tcPr>
          <w:p w:rsidR="00AF4B31" w:rsidRPr="00B14C8C" w:rsidRDefault="002A2F28" w:rsidP="00471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查看</w:t>
            </w:r>
            <w:r w:rsidR="007510A1" w:rsidRPr="00B14C8C">
              <w:rPr>
                <w:rFonts w:asciiTheme="minorEastAsia" w:eastAsiaTheme="minorEastAsia" w:hAnsiTheme="minorEastAsia" w:hint="eastAsia"/>
                <w:szCs w:val="24"/>
              </w:rPr>
              <w:t>所有</w:t>
            </w: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数据库信息</w:t>
            </w:r>
            <w:r w:rsidR="00596724" w:rsidRPr="00B14C8C">
              <w:rPr>
                <w:rFonts w:asciiTheme="minorEastAsia" w:eastAsiaTheme="minorEastAsia" w:hAnsiTheme="minorEastAsia" w:hint="eastAsia"/>
                <w:szCs w:val="24"/>
              </w:rPr>
              <w:t>，</w:t>
            </w:r>
            <w:r w:rsidR="005561F6" w:rsidRPr="00B14C8C">
              <w:rPr>
                <w:rFonts w:asciiTheme="minorEastAsia" w:eastAsiaTheme="minorEastAsia" w:hAnsiTheme="minorEastAsia"/>
                <w:szCs w:val="24"/>
              </w:rPr>
              <w:t>显示数据是否分片</w:t>
            </w:r>
            <w:r w:rsidR="005561F6" w:rsidRPr="00B14C8C">
              <w:rPr>
                <w:rFonts w:asciiTheme="minorEastAsia" w:eastAsiaTheme="minorEastAsia" w:hAnsiTheme="minorEastAsia" w:hint="eastAsia"/>
                <w:szCs w:val="24"/>
              </w:rPr>
              <w:t>、</w:t>
            </w:r>
            <w:r w:rsidR="00596724" w:rsidRPr="00B14C8C">
              <w:rPr>
                <w:rFonts w:asciiTheme="minorEastAsia" w:eastAsiaTheme="minorEastAsia" w:hAnsiTheme="minorEastAsia"/>
                <w:szCs w:val="24"/>
              </w:rPr>
              <w:t>当前主</w:t>
            </w:r>
            <w:r w:rsidR="00596724" w:rsidRPr="00B14C8C">
              <w:rPr>
                <w:rFonts w:asciiTheme="minorEastAsia" w:eastAsiaTheme="minorEastAsia" w:hAnsiTheme="minorEastAsia" w:hint="eastAsia"/>
                <w:szCs w:val="24"/>
              </w:rPr>
              <w:t>信息</w:t>
            </w:r>
            <w:r w:rsidR="00596724" w:rsidRPr="00B14C8C">
              <w:rPr>
                <w:rFonts w:asciiTheme="minorEastAsia" w:eastAsiaTheme="minorEastAsia" w:hAnsiTheme="minorEastAsia"/>
                <w:szCs w:val="24"/>
              </w:rPr>
              <w:t>存储主节点</w:t>
            </w:r>
            <w:r w:rsidR="00596724" w:rsidRPr="00B14C8C">
              <w:rPr>
                <w:rFonts w:asciiTheme="minorEastAsia" w:eastAsiaTheme="minorEastAsia" w:hAnsiTheme="minorEastAsia" w:hint="eastAsia"/>
                <w:szCs w:val="24"/>
              </w:rPr>
              <w:t>信息</w:t>
            </w:r>
            <w:r w:rsidR="00596724" w:rsidRPr="00B14C8C">
              <w:rPr>
                <w:rFonts w:asciiTheme="minorEastAsia" w:eastAsiaTheme="minorEastAsia" w:hAnsiTheme="minorEastAsia"/>
                <w:szCs w:val="24"/>
              </w:rPr>
              <w:t>。</w:t>
            </w:r>
          </w:p>
        </w:tc>
        <w:tc>
          <w:tcPr>
            <w:tcW w:w="1275" w:type="dxa"/>
            <w:vAlign w:val="center"/>
          </w:tcPr>
          <w:p w:rsidR="00AF4B31" w:rsidRPr="00B14C8C" w:rsidRDefault="00AF4B31" w:rsidP="00471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F4B31" w:rsidRPr="00B14C8C" w:rsidTr="00471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2A2F28" w:rsidRPr="00B14C8C" w:rsidRDefault="000146B1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</w:rPr>
              <w:t>use config;</w:t>
            </w:r>
          </w:p>
          <w:p w:rsidR="00AF4B31" w:rsidRPr="00B14C8C" w:rsidRDefault="000146B1" w:rsidP="006E3288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  <w:szCs w:val="24"/>
              </w:rPr>
              <w:t>db.collections.find();</w:t>
            </w:r>
          </w:p>
        </w:tc>
        <w:tc>
          <w:tcPr>
            <w:tcW w:w="6655" w:type="dxa"/>
            <w:vAlign w:val="center"/>
          </w:tcPr>
          <w:p w:rsidR="00AF4B31" w:rsidRPr="00B14C8C" w:rsidRDefault="002A2F28" w:rsidP="00D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查看</w:t>
            </w:r>
            <w:r w:rsidR="00D3051C" w:rsidRPr="00B14C8C">
              <w:rPr>
                <w:rFonts w:asciiTheme="minorEastAsia" w:eastAsiaTheme="minorEastAsia" w:hAnsiTheme="minorEastAsia" w:hint="eastAsia"/>
                <w:szCs w:val="24"/>
              </w:rPr>
              <w:t>所有</w:t>
            </w: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文档信息，</w:t>
            </w:r>
            <w:r w:rsidR="005561F6" w:rsidRPr="00B14C8C">
              <w:rPr>
                <w:rFonts w:asciiTheme="minorEastAsia" w:eastAsiaTheme="minorEastAsia" w:hAnsiTheme="minorEastAsia" w:hint="eastAsia"/>
                <w:szCs w:val="24"/>
              </w:rPr>
              <w:t>显示</w:t>
            </w:r>
            <w:r w:rsidR="005561F6" w:rsidRPr="00B14C8C">
              <w:rPr>
                <w:rFonts w:asciiTheme="minorEastAsia" w:eastAsiaTheme="minorEastAsia" w:hAnsiTheme="minorEastAsia"/>
                <w:szCs w:val="24"/>
              </w:rPr>
              <w:t>所有</w:t>
            </w:r>
            <w:r w:rsidR="005561F6" w:rsidRPr="00B14C8C">
              <w:rPr>
                <w:rFonts w:asciiTheme="minorEastAsia" w:eastAsiaTheme="minorEastAsia" w:hAnsiTheme="minorEastAsia" w:hint="eastAsia"/>
                <w:szCs w:val="24"/>
              </w:rPr>
              <w:t>表</w:t>
            </w:r>
            <w:r w:rsidR="005561F6" w:rsidRPr="00B14C8C">
              <w:rPr>
                <w:rFonts w:asciiTheme="minorEastAsia" w:eastAsiaTheme="minorEastAsia" w:hAnsiTheme="minorEastAsia"/>
                <w:szCs w:val="24"/>
              </w:rPr>
              <w:t>的ns</w:t>
            </w:r>
            <w:r w:rsidR="005561F6" w:rsidRPr="00B14C8C">
              <w:rPr>
                <w:rFonts w:asciiTheme="minorEastAsia" w:eastAsiaTheme="minorEastAsia" w:hAnsiTheme="minorEastAsia" w:hint="eastAsia"/>
                <w:szCs w:val="24"/>
              </w:rPr>
              <w:t>全称、</w:t>
            </w:r>
            <w:r w:rsidR="00446C9D" w:rsidRPr="00B14C8C">
              <w:rPr>
                <w:rFonts w:asciiTheme="minorEastAsia" w:eastAsiaTheme="minorEastAsia" w:hAnsiTheme="minorEastAsia" w:hint="eastAsia"/>
                <w:szCs w:val="24"/>
              </w:rPr>
              <w:t>是否</w:t>
            </w:r>
            <w:r w:rsidR="00446C9D" w:rsidRPr="00B14C8C">
              <w:rPr>
                <w:rFonts w:asciiTheme="minorEastAsia" w:eastAsiaTheme="minorEastAsia" w:hAnsiTheme="minorEastAsia"/>
                <w:szCs w:val="24"/>
              </w:rPr>
              <w:t>已经删除、主键信息、</w:t>
            </w:r>
            <w:r w:rsidR="00263D7A" w:rsidRPr="00B14C8C">
              <w:rPr>
                <w:rFonts w:asciiTheme="minorEastAsia" w:eastAsiaTheme="minorEastAsia" w:hAnsiTheme="minorEastAsia" w:hint="eastAsia"/>
                <w:szCs w:val="24"/>
              </w:rPr>
              <w:t>最后</w:t>
            </w:r>
            <w:r w:rsidR="00263D7A" w:rsidRPr="00B14C8C">
              <w:rPr>
                <w:rFonts w:asciiTheme="minorEastAsia" w:eastAsiaTheme="minorEastAsia" w:hAnsiTheme="minorEastAsia"/>
                <w:szCs w:val="24"/>
              </w:rPr>
              <w:t>修改</w:t>
            </w:r>
            <w:r w:rsidR="00D773B4" w:rsidRPr="00B14C8C">
              <w:rPr>
                <w:rFonts w:asciiTheme="minorEastAsia" w:eastAsiaTheme="minorEastAsia" w:hAnsiTheme="minorEastAsia" w:hint="eastAsia"/>
                <w:szCs w:val="24"/>
              </w:rPr>
              <w:t>信息</w:t>
            </w:r>
            <w:r w:rsidR="00263D7A" w:rsidRPr="00B14C8C">
              <w:rPr>
                <w:rFonts w:asciiTheme="minorEastAsia" w:eastAsiaTheme="minorEastAsia" w:hAnsiTheme="minorEastAsia"/>
                <w:szCs w:val="24"/>
              </w:rPr>
              <w:t>。</w:t>
            </w:r>
          </w:p>
        </w:tc>
        <w:tc>
          <w:tcPr>
            <w:tcW w:w="1275" w:type="dxa"/>
            <w:vAlign w:val="center"/>
          </w:tcPr>
          <w:p w:rsidR="00AF4B31" w:rsidRPr="00B14C8C" w:rsidRDefault="00AF4B31" w:rsidP="0047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F4B31" w:rsidRPr="00B14C8C" w:rsidTr="00471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EF20E2" w:rsidRPr="00B14C8C" w:rsidRDefault="00EF20E2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</w:rPr>
              <w:t>use config;</w:t>
            </w:r>
          </w:p>
          <w:p w:rsidR="00AF4B31" w:rsidRPr="00B14C8C" w:rsidRDefault="002A2F28" w:rsidP="0075285E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  <w:szCs w:val="24"/>
              </w:rPr>
              <w:t>db.mongos.find();</w:t>
            </w:r>
          </w:p>
        </w:tc>
        <w:tc>
          <w:tcPr>
            <w:tcW w:w="6655" w:type="dxa"/>
            <w:vAlign w:val="center"/>
          </w:tcPr>
          <w:p w:rsidR="00AF4B31" w:rsidRPr="00B14C8C" w:rsidRDefault="002A2F28" w:rsidP="00471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查看</w:t>
            </w:r>
            <w:r w:rsidRPr="00B14C8C">
              <w:rPr>
                <w:rFonts w:asciiTheme="minorEastAsia" w:eastAsiaTheme="minorEastAsia" w:hAnsiTheme="minorEastAsia"/>
                <w:szCs w:val="24"/>
              </w:rPr>
              <w:t>mongos</w:t>
            </w:r>
            <w:r w:rsidRPr="00B14C8C">
              <w:rPr>
                <w:rFonts w:asciiTheme="minorEastAsia" w:eastAsiaTheme="minorEastAsia" w:hAnsiTheme="minorEastAsia" w:hint="eastAsia"/>
                <w:szCs w:val="24"/>
              </w:rPr>
              <w:t>的状态信息</w:t>
            </w:r>
            <w:r w:rsidR="00181301" w:rsidRPr="00B14C8C">
              <w:rPr>
                <w:rFonts w:asciiTheme="minorEastAsia" w:eastAsiaTheme="minorEastAsia" w:hAnsiTheme="minorEastAsia" w:hint="eastAsia"/>
                <w:szCs w:val="24"/>
              </w:rPr>
              <w:t>，</w:t>
            </w:r>
            <w:r w:rsidR="00181301" w:rsidRPr="00B14C8C">
              <w:rPr>
                <w:rFonts w:asciiTheme="minorEastAsia" w:eastAsiaTheme="minorEastAsia" w:hAnsiTheme="minorEastAsia"/>
                <w:szCs w:val="24"/>
              </w:rPr>
              <w:t>当前</w:t>
            </w:r>
            <w:r w:rsidR="00181301" w:rsidRPr="00B14C8C">
              <w:rPr>
                <w:rFonts w:asciiTheme="minorEastAsia" w:eastAsiaTheme="minorEastAsia" w:hAnsiTheme="minorEastAsia" w:hint="eastAsia"/>
                <w:szCs w:val="24"/>
              </w:rPr>
              <w:t>集群</w:t>
            </w:r>
            <w:r w:rsidR="00181301" w:rsidRPr="00B14C8C">
              <w:rPr>
                <w:rFonts w:asciiTheme="minorEastAsia" w:eastAsiaTheme="minorEastAsia" w:hAnsiTheme="minorEastAsia"/>
                <w:szCs w:val="24"/>
              </w:rPr>
              <w:t>中的所有mongos信息</w:t>
            </w:r>
            <w:r w:rsidR="004F1702" w:rsidRPr="00B14C8C">
              <w:rPr>
                <w:rFonts w:asciiTheme="minorEastAsia" w:eastAsiaTheme="minorEastAsia" w:hAnsiTheme="minorEastAsia" w:hint="eastAsia"/>
                <w:szCs w:val="24"/>
              </w:rPr>
              <w:t>。</w:t>
            </w:r>
          </w:p>
        </w:tc>
        <w:tc>
          <w:tcPr>
            <w:tcW w:w="1275" w:type="dxa"/>
            <w:vAlign w:val="center"/>
          </w:tcPr>
          <w:p w:rsidR="00AF4B31" w:rsidRPr="00B14C8C" w:rsidRDefault="00AF4B31" w:rsidP="00471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F4B31" w:rsidRPr="00B14C8C" w:rsidTr="00471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EF20E2" w:rsidRPr="00B14C8C" w:rsidRDefault="00EF20E2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</w:rPr>
              <w:t>use config;</w:t>
            </w:r>
          </w:p>
          <w:p w:rsidR="00AF4B31" w:rsidRPr="00B14C8C" w:rsidRDefault="002A2F28" w:rsidP="0075285E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  <w:szCs w:val="24"/>
              </w:rPr>
              <w:t>db.locks.find();</w:t>
            </w:r>
          </w:p>
        </w:tc>
        <w:tc>
          <w:tcPr>
            <w:tcW w:w="6655" w:type="dxa"/>
            <w:vAlign w:val="center"/>
          </w:tcPr>
          <w:p w:rsidR="00AF4B31" w:rsidRPr="00B14C8C" w:rsidRDefault="002A2F28" w:rsidP="0075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查看均衡器锁信息，记录集群</w:t>
            </w:r>
            <w:r w:rsidR="0075285E" w:rsidRPr="00B14C8C">
              <w:rPr>
                <w:rFonts w:asciiTheme="minorEastAsia" w:eastAsiaTheme="minorEastAsia" w:hAnsiTheme="minorEastAsia" w:hint="eastAsia"/>
                <w:szCs w:val="24"/>
              </w:rPr>
              <w:t>中所有的</w:t>
            </w:r>
            <w:r w:rsidRPr="00B14C8C">
              <w:rPr>
                <w:rFonts w:asciiTheme="minorEastAsia" w:eastAsiaTheme="minorEastAsia" w:hAnsiTheme="minorEastAsia" w:hint="eastAsia"/>
                <w:szCs w:val="24"/>
              </w:rPr>
              <w:t>锁，可知道那个</w:t>
            </w:r>
            <w:r w:rsidRPr="00B14C8C">
              <w:rPr>
                <w:rFonts w:asciiTheme="minorEastAsia" w:eastAsiaTheme="minorEastAsia" w:hAnsiTheme="minorEastAsia"/>
                <w:szCs w:val="24"/>
              </w:rPr>
              <w:t>mongos</w:t>
            </w: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是均衡器</w:t>
            </w:r>
            <w:r w:rsidR="00731117" w:rsidRPr="00B14C8C">
              <w:rPr>
                <w:rFonts w:asciiTheme="minorEastAsia" w:eastAsiaTheme="minorEastAsia" w:hAnsiTheme="minorEastAsia" w:hint="eastAsia"/>
                <w:szCs w:val="24"/>
              </w:rPr>
              <w:t>。</w:t>
            </w:r>
            <w:r w:rsidR="00731117" w:rsidRPr="00B14C8C">
              <w:rPr>
                <w:rFonts w:asciiTheme="minorEastAsia" w:eastAsiaTheme="minorEastAsia" w:hAnsiTheme="minorEastAsia"/>
                <w:szCs w:val="24"/>
              </w:rPr>
              <w:t>也可</w:t>
            </w:r>
            <w:r w:rsidR="00731117" w:rsidRPr="00B14C8C">
              <w:rPr>
                <w:rFonts w:asciiTheme="minorEastAsia" w:eastAsiaTheme="minorEastAsia" w:hAnsiTheme="minorEastAsia" w:hint="eastAsia"/>
                <w:szCs w:val="24"/>
              </w:rPr>
              <w:t>看到</w:t>
            </w:r>
            <w:r w:rsidR="00731117" w:rsidRPr="00B14C8C">
              <w:rPr>
                <w:rFonts w:asciiTheme="minorEastAsia" w:eastAsiaTheme="minorEastAsia" w:hAnsiTheme="minorEastAsia"/>
                <w:szCs w:val="24"/>
              </w:rPr>
              <w:t>当前所有</w:t>
            </w:r>
            <w:r w:rsidR="00731117" w:rsidRPr="00B14C8C">
              <w:rPr>
                <w:rFonts w:asciiTheme="minorEastAsia" w:eastAsiaTheme="minorEastAsia" w:hAnsiTheme="minorEastAsia" w:hint="eastAsia"/>
                <w:szCs w:val="24"/>
              </w:rPr>
              <w:t>锁</w:t>
            </w:r>
            <w:r w:rsidR="00731117" w:rsidRPr="00B14C8C">
              <w:rPr>
                <w:rFonts w:asciiTheme="minorEastAsia" w:eastAsiaTheme="minorEastAsia" w:hAnsiTheme="minorEastAsia"/>
                <w:szCs w:val="24"/>
              </w:rPr>
              <w:t>的使用情况。</w:t>
            </w:r>
          </w:p>
        </w:tc>
        <w:tc>
          <w:tcPr>
            <w:tcW w:w="1275" w:type="dxa"/>
            <w:vAlign w:val="center"/>
          </w:tcPr>
          <w:p w:rsidR="00AF4B31" w:rsidRPr="00B14C8C" w:rsidRDefault="00AF4B31" w:rsidP="0047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F4B31" w:rsidRPr="00B14C8C" w:rsidTr="00471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EF20E2" w:rsidRPr="00B14C8C" w:rsidRDefault="00EF20E2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</w:rPr>
              <w:t>use config;</w:t>
            </w:r>
          </w:p>
          <w:p w:rsidR="00AF4B31" w:rsidRPr="00B14C8C" w:rsidRDefault="002A2F28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  <w:szCs w:val="24"/>
              </w:rPr>
              <w:t>db.chunks.find();</w:t>
            </w:r>
          </w:p>
        </w:tc>
        <w:tc>
          <w:tcPr>
            <w:tcW w:w="6655" w:type="dxa"/>
            <w:vAlign w:val="center"/>
          </w:tcPr>
          <w:p w:rsidR="00AF4B31" w:rsidRPr="00B14C8C" w:rsidRDefault="002A2F28" w:rsidP="00471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查看所有的块信息</w:t>
            </w:r>
            <w:r w:rsidR="00754473" w:rsidRPr="00B14C8C">
              <w:rPr>
                <w:rFonts w:asciiTheme="minorEastAsia" w:eastAsiaTheme="minorEastAsia" w:hAnsiTheme="minorEastAsia" w:hint="eastAsia"/>
                <w:szCs w:val="24"/>
              </w:rPr>
              <w:t>，</w:t>
            </w:r>
            <w:r w:rsidR="00754473" w:rsidRPr="00B14C8C">
              <w:rPr>
                <w:rFonts w:asciiTheme="minorEastAsia" w:eastAsiaTheme="minorEastAsia" w:hAnsiTheme="minorEastAsia"/>
                <w:szCs w:val="24"/>
              </w:rPr>
              <w:t>块是数据切分的单位。</w:t>
            </w:r>
          </w:p>
        </w:tc>
        <w:tc>
          <w:tcPr>
            <w:tcW w:w="1275" w:type="dxa"/>
            <w:vAlign w:val="center"/>
          </w:tcPr>
          <w:p w:rsidR="00AF4B31" w:rsidRPr="00B14C8C" w:rsidRDefault="00AF4B31" w:rsidP="00471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F4B31" w:rsidRPr="00B14C8C" w:rsidTr="00471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503BFE" w:rsidRPr="00B14C8C" w:rsidRDefault="00503BFE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</w:rPr>
              <w:t>use config;</w:t>
            </w:r>
          </w:p>
          <w:p w:rsidR="00AF4B31" w:rsidRPr="00B14C8C" w:rsidRDefault="002A2F28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  <w:szCs w:val="24"/>
              </w:rPr>
              <w:t>db.changelog.find();</w:t>
            </w:r>
          </w:p>
        </w:tc>
        <w:tc>
          <w:tcPr>
            <w:tcW w:w="6655" w:type="dxa"/>
            <w:vAlign w:val="center"/>
          </w:tcPr>
          <w:p w:rsidR="00AF4B31" w:rsidRPr="00B14C8C" w:rsidRDefault="002A2F28" w:rsidP="0047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查看所有分片操作记录</w:t>
            </w:r>
          </w:p>
        </w:tc>
        <w:tc>
          <w:tcPr>
            <w:tcW w:w="1275" w:type="dxa"/>
            <w:vAlign w:val="center"/>
          </w:tcPr>
          <w:p w:rsidR="00AF4B31" w:rsidRPr="00B14C8C" w:rsidRDefault="00AF4B31" w:rsidP="0047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02B25" w:rsidRPr="00B14C8C" w:rsidTr="00471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2A2F28" w:rsidRPr="00B14C8C" w:rsidRDefault="002A2F28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  <w:szCs w:val="24"/>
              </w:rPr>
              <w:t>use admin;</w:t>
            </w:r>
          </w:p>
          <w:p w:rsidR="001F4FB3" w:rsidRPr="00B14C8C" w:rsidRDefault="002A2F28" w:rsidP="00471B69">
            <w:pPr>
              <w:rPr>
                <w:rFonts w:asciiTheme="minorEastAsia" w:eastAsiaTheme="minorEastAsia" w:hAnsiTheme="minorEastAsia"/>
                <w:szCs w:val="24"/>
              </w:rPr>
            </w:pPr>
            <w:ins w:id="42" w:author="Liu,Lei(GIS)" w:date="2016-12-02T17:40:00Z">
              <w:r w:rsidRPr="00B14C8C">
                <w:rPr>
                  <w:rFonts w:asciiTheme="minorEastAsia" w:eastAsiaTheme="minorEastAsia" w:hAnsiTheme="minorEastAsia"/>
                  <w:szCs w:val="24"/>
                </w:rPr>
                <w:t>db.runCommand("getShardMap");</w:t>
              </w:r>
            </w:ins>
          </w:p>
        </w:tc>
        <w:tc>
          <w:tcPr>
            <w:tcW w:w="6655" w:type="dxa"/>
            <w:vAlign w:val="center"/>
          </w:tcPr>
          <w:p w:rsidR="001F4FB3" w:rsidRPr="00B14C8C" w:rsidRDefault="002A2F28" w:rsidP="00471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ins w:id="43" w:author="Liu,Lei(GIS)" w:date="2016-12-02T17:40:00Z">
              <w:r w:rsidRPr="00B14C8C">
                <w:rPr>
                  <w:rFonts w:asciiTheme="minorEastAsia" w:eastAsiaTheme="minorEastAsia" w:hAnsiTheme="minorEastAsia" w:hint="eastAsia"/>
                  <w:szCs w:val="24"/>
                </w:rPr>
                <w:t>查看集群的机器信息</w:t>
              </w:r>
            </w:ins>
            <w:r w:rsidR="00CE54FA" w:rsidRPr="00B14C8C">
              <w:rPr>
                <w:rFonts w:asciiTheme="minorEastAsia" w:eastAsiaTheme="minorEastAsia" w:hAnsiTheme="minorEastAsia" w:hint="eastAsia"/>
                <w:szCs w:val="24"/>
              </w:rPr>
              <w:t>，集群</w:t>
            </w:r>
            <w:r w:rsidR="00CE54FA" w:rsidRPr="00B14C8C">
              <w:rPr>
                <w:rFonts w:asciiTheme="minorEastAsia" w:eastAsiaTheme="minorEastAsia" w:hAnsiTheme="minorEastAsia"/>
                <w:szCs w:val="24"/>
              </w:rPr>
              <w:t>配置机器信息，集群分片机器信息等都可在此查看。</w:t>
            </w:r>
          </w:p>
        </w:tc>
        <w:tc>
          <w:tcPr>
            <w:tcW w:w="1275" w:type="dxa"/>
            <w:vAlign w:val="center"/>
          </w:tcPr>
          <w:p w:rsidR="001F4FB3" w:rsidRPr="00B14C8C" w:rsidRDefault="001F4FB3" w:rsidP="00471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1F4FB3" w:rsidRPr="00B14C8C" w:rsidTr="00471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:rsidR="002A2F28" w:rsidRPr="00B14C8C" w:rsidRDefault="002A2F28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  <w:szCs w:val="24"/>
              </w:rPr>
              <w:t>use admin;</w:t>
            </w:r>
          </w:p>
          <w:p w:rsidR="001F4FB3" w:rsidRPr="00B14C8C" w:rsidRDefault="002A2F28" w:rsidP="00471B69">
            <w:pPr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/>
                <w:szCs w:val="24"/>
              </w:rPr>
              <w:t>db.runCommand("getCmdLineOpts")</w:t>
            </w:r>
            <w:r w:rsidR="005B7BCC" w:rsidRPr="00B14C8C">
              <w:rPr>
                <w:rFonts w:asciiTheme="minorEastAsia" w:eastAsiaTheme="minorEastAsia" w:hAnsiTheme="minorEastAsia"/>
                <w:szCs w:val="24"/>
              </w:rPr>
              <w:t>;</w:t>
            </w:r>
          </w:p>
        </w:tc>
        <w:tc>
          <w:tcPr>
            <w:tcW w:w="6655" w:type="dxa"/>
            <w:vAlign w:val="center"/>
          </w:tcPr>
          <w:p w:rsidR="001F4FB3" w:rsidRPr="00B14C8C" w:rsidRDefault="002A2F28" w:rsidP="0047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B14C8C">
              <w:rPr>
                <w:rFonts w:asciiTheme="minorEastAsia" w:eastAsiaTheme="minorEastAsia" w:hAnsiTheme="minorEastAsia" w:hint="eastAsia"/>
                <w:szCs w:val="24"/>
              </w:rPr>
              <w:t>查看mongos</w:t>
            </w:r>
            <w:r w:rsidRPr="00B14C8C">
              <w:rPr>
                <w:rFonts w:asciiTheme="minorEastAsia" w:eastAsiaTheme="minorEastAsia" w:hAnsiTheme="minorEastAsia"/>
                <w:szCs w:val="24"/>
              </w:rPr>
              <w:t>启动</w:t>
            </w:r>
            <w:r w:rsidRPr="00B14C8C">
              <w:rPr>
                <w:rFonts w:asciiTheme="minorEastAsia" w:eastAsiaTheme="minorEastAsia" w:hAnsiTheme="minorEastAsia" w:hint="eastAsia"/>
                <w:szCs w:val="24"/>
              </w:rPr>
              <w:t>配置</w:t>
            </w:r>
            <w:r w:rsidRPr="00B14C8C">
              <w:rPr>
                <w:rFonts w:asciiTheme="minorEastAsia" w:eastAsiaTheme="minorEastAsia" w:hAnsiTheme="minorEastAsia"/>
                <w:szCs w:val="24"/>
              </w:rPr>
              <w:t>信息</w:t>
            </w:r>
            <w:r w:rsidR="00157587" w:rsidRPr="00B14C8C">
              <w:rPr>
                <w:rFonts w:asciiTheme="minorEastAsia" w:eastAsiaTheme="minorEastAsia" w:hAnsiTheme="minorEastAsia" w:hint="eastAsia"/>
                <w:szCs w:val="24"/>
              </w:rPr>
              <w:t>。</w:t>
            </w:r>
          </w:p>
        </w:tc>
        <w:tc>
          <w:tcPr>
            <w:tcW w:w="1275" w:type="dxa"/>
            <w:vAlign w:val="center"/>
          </w:tcPr>
          <w:p w:rsidR="001F4FB3" w:rsidRPr="00B14C8C" w:rsidRDefault="001F4FB3" w:rsidP="0047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40589E" w:rsidRPr="00B14C8C" w:rsidRDefault="004E101E" w:rsidP="003E6210">
      <w:pPr>
        <w:pStyle w:val="2"/>
        <w:rPr>
          <w:rFonts w:asciiTheme="minorEastAsia" w:eastAsiaTheme="minorEastAsia" w:hAnsiTheme="minorEastAsia"/>
        </w:rPr>
      </w:pPr>
      <w:bookmarkStart w:id="44" w:name="_Toc32242702"/>
      <w:r w:rsidRPr="00B14C8C">
        <w:rPr>
          <w:rFonts w:asciiTheme="minorEastAsia" w:eastAsiaTheme="minorEastAsia" w:hAnsiTheme="minorEastAsia"/>
        </w:rPr>
        <w:t>4</w:t>
      </w:r>
      <w:r w:rsidR="0040589E" w:rsidRPr="00B14C8C">
        <w:rPr>
          <w:rFonts w:asciiTheme="minorEastAsia" w:eastAsiaTheme="minorEastAsia" w:hAnsiTheme="minorEastAsia"/>
        </w:rPr>
        <w:t>.</w:t>
      </w:r>
      <w:r w:rsidRPr="00B14C8C">
        <w:rPr>
          <w:rFonts w:asciiTheme="minorEastAsia" w:eastAsiaTheme="minorEastAsia" w:hAnsiTheme="minorEastAsia"/>
        </w:rPr>
        <w:t>4</w:t>
      </w:r>
      <w:r w:rsidR="0040589E" w:rsidRPr="00B14C8C">
        <w:rPr>
          <w:rFonts w:asciiTheme="minorEastAsia" w:eastAsiaTheme="minorEastAsia" w:hAnsiTheme="minorEastAsia" w:hint="eastAsia"/>
        </w:rPr>
        <w:t>关于均衡器</w:t>
      </w:r>
      <w:bookmarkEnd w:id="44"/>
    </w:p>
    <w:p w:rsidR="0040589E" w:rsidRPr="00B14C8C" w:rsidRDefault="0040589E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由于对</w:t>
      </w:r>
      <w:r w:rsidRPr="00B14C8C">
        <w:rPr>
          <w:rFonts w:asciiTheme="minorEastAsia" w:eastAsiaTheme="minorEastAsia" w:hAnsiTheme="minorEastAsia"/>
        </w:rPr>
        <w:t>MongoDB</w:t>
      </w:r>
      <w:r w:rsidRPr="00B14C8C">
        <w:rPr>
          <w:rFonts w:asciiTheme="minorEastAsia" w:eastAsiaTheme="minorEastAsia" w:hAnsiTheme="minorEastAsia" w:hint="eastAsia"/>
        </w:rPr>
        <w:t>分散数据的方式不够了解，开始不理解均衡器与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散发数据到分片有何关系。参考资料和</w:t>
      </w:r>
      <w:r w:rsidR="00A3345B" w:rsidRPr="00B14C8C">
        <w:rPr>
          <w:rFonts w:asciiTheme="minorEastAsia" w:eastAsiaTheme="minorEastAsia" w:hAnsiTheme="minorEastAsia" w:hint="eastAsia"/>
        </w:rPr>
        <w:t>请教相关人士终于弄清楚了。</w:t>
      </w:r>
    </w:p>
    <w:p w:rsidR="00A3345B" w:rsidRPr="00B14C8C" w:rsidRDefault="00A3345B" w:rsidP="00A3345B">
      <w:pPr>
        <w:pStyle w:val="a6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均衡器的作用在于让数据分布的均匀一些，它的触发需要一定的条件，均衡器与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将数据散发到各个分片没有关系；</w:t>
      </w:r>
    </w:p>
    <w:p w:rsidR="00A3345B" w:rsidRPr="00B14C8C" w:rsidRDefault="00A3345B" w:rsidP="00A3345B">
      <w:pPr>
        <w:pStyle w:val="a6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写入到集群中的一条数据被分在那个分片上，有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根据所定的片键决定。</w:t>
      </w:r>
    </w:p>
    <w:p w:rsidR="005B1E2D" w:rsidRPr="00B14C8C" w:rsidRDefault="00A3345B" w:rsidP="005B1E2D">
      <w:pPr>
        <w:ind w:left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即：如果我们的片键足够均匀，我们也是可以不开启均衡器的。</w:t>
      </w:r>
      <w:r w:rsidR="005B1E2D" w:rsidRPr="00B14C8C">
        <w:rPr>
          <w:rFonts w:asciiTheme="minorEastAsia" w:eastAsiaTheme="minorEastAsia" w:hAnsiTheme="minorEastAsia" w:hint="eastAsia"/>
        </w:rPr>
        <w:t>下面的例子用来测试：</w:t>
      </w:r>
      <w:r w:rsidR="005B1E2D" w:rsidRPr="00B14C8C">
        <w:rPr>
          <w:rFonts w:asciiTheme="minorEastAsia" w:eastAsiaTheme="minorEastAsia" w:hAnsiTheme="minorEastAsia" w:hint="eastAsia"/>
          <w:b/>
        </w:rPr>
        <w:t>关闭均衡器不影响</w:t>
      </w:r>
      <w:r w:rsidR="005B1E2D" w:rsidRPr="00B14C8C">
        <w:rPr>
          <w:rFonts w:asciiTheme="minorEastAsia" w:eastAsiaTheme="minorEastAsia" w:hAnsiTheme="minorEastAsia"/>
          <w:b/>
        </w:rPr>
        <w:t>mongos</w:t>
      </w:r>
      <w:r w:rsidR="005B1E2D" w:rsidRPr="00B14C8C">
        <w:rPr>
          <w:rFonts w:asciiTheme="minorEastAsia" w:eastAsiaTheme="minorEastAsia" w:hAnsiTheme="minorEastAsia" w:hint="eastAsia"/>
          <w:b/>
        </w:rPr>
        <w:t>分散数据到各个分片</w:t>
      </w:r>
      <w:r w:rsidR="005B1E2D" w:rsidRPr="00B14C8C">
        <w:rPr>
          <w:rFonts w:asciiTheme="minorEastAsia" w:eastAsiaTheme="minorEastAsia" w:hAnsiTheme="minorEastAsia" w:hint="eastAsia"/>
        </w:rPr>
        <w:t>。</w:t>
      </w:r>
    </w:p>
    <w:p w:rsidR="0040589E" w:rsidRPr="00B14C8C" w:rsidRDefault="004E101E" w:rsidP="00B6736B">
      <w:pPr>
        <w:pStyle w:val="3"/>
        <w:rPr>
          <w:rFonts w:asciiTheme="minorEastAsia" w:eastAsiaTheme="minorEastAsia" w:hAnsiTheme="minorEastAsia"/>
        </w:rPr>
      </w:pPr>
      <w:bookmarkStart w:id="45" w:name="_Toc32242703"/>
      <w:r w:rsidRPr="00B14C8C">
        <w:rPr>
          <w:rFonts w:asciiTheme="minorEastAsia" w:eastAsiaTheme="minorEastAsia" w:hAnsiTheme="minorEastAsia"/>
        </w:rPr>
        <w:t>4.4.</w:t>
      </w:r>
      <w:r w:rsidR="00FE3501" w:rsidRPr="00B14C8C">
        <w:rPr>
          <w:rFonts w:asciiTheme="minorEastAsia" w:eastAsiaTheme="minorEastAsia" w:hAnsiTheme="minorEastAsia"/>
        </w:rPr>
        <w:t>1</w:t>
      </w:r>
      <w:r w:rsidR="00A0119D" w:rsidRPr="00B14C8C">
        <w:rPr>
          <w:rFonts w:asciiTheme="minorEastAsia" w:eastAsiaTheme="minorEastAsia" w:hAnsiTheme="minorEastAsia" w:hint="eastAsia"/>
        </w:rPr>
        <w:t>关闭均衡器、</w:t>
      </w:r>
      <w:r w:rsidR="00FE3501" w:rsidRPr="00B14C8C">
        <w:rPr>
          <w:rFonts w:asciiTheme="minorEastAsia" w:eastAsiaTheme="minorEastAsia" w:hAnsiTheme="minorEastAsia" w:hint="eastAsia"/>
        </w:rPr>
        <w:t>确认分片</w:t>
      </w:r>
      <w:r w:rsidR="005B5D32" w:rsidRPr="00B14C8C">
        <w:rPr>
          <w:rFonts w:asciiTheme="minorEastAsia" w:eastAsiaTheme="minorEastAsia" w:hAnsiTheme="minorEastAsia" w:hint="eastAsia"/>
        </w:rPr>
        <w:t>、指定片键</w:t>
      </w:r>
      <w:bookmarkEnd w:id="45"/>
    </w:p>
    <w:p w:rsidR="000651EB" w:rsidRPr="00B14C8C" w:rsidRDefault="000651EB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关闭均衡器：</w:t>
      </w:r>
    </w:p>
    <w:p w:rsidR="00E72FC2" w:rsidRPr="00B14C8C" w:rsidRDefault="00E72FC2" w:rsidP="00E72FC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sh.stopBalancer();</w:t>
      </w:r>
    </w:p>
    <w:p w:rsidR="00E72FC2" w:rsidRPr="00B14C8C" w:rsidRDefault="00E72FC2" w:rsidP="00E72FC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Waiting for active hosts...</w:t>
      </w:r>
    </w:p>
    <w:p w:rsidR="00E72FC2" w:rsidRPr="00B14C8C" w:rsidRDefault="00E72FC2" w:rsidP="00E72FC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Waiting for the balancer lock...</w:t>
      </w:r>
    </w:p>
    <w:p w:rsidR="00E72FC2" w:rsidRPr="00B14C8C" w:rsidRDefault="00E72FC2" w:rsidP="00E72FC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Waiting again for active hosts after balancer is off...</w:t>
      </w:r>
    </w:p>
    <w:p w:rsidR="00E72FC2" w:rsidRPr="00B14C8C" w:rsidRDefault="00E72FC2" w:rsidP="00E72FC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sh.getBalancerState();</w:t>
      </w:r>
    </w:p>
    <w:p w:rsidR="00E72FC2" w:rsidRPr="00B14C8C" w:rsidRDefault="00E72FC2" w:rsidP="00E72FC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false</w:t>
      </w:r>
    </w:p>
    <w:p w:rsidR="001C736D" w:rsidRPr="00B14C8C" w:rsidRDefault="00E72FC2" w:rsidP="00E72FC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</w:p>
    <w:p w:rsidR="00641C8E" w:rsidRPr="00B14C8C" w:rsidRDefault="00641C8E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由于</w:t>
      </w:r>
      <w:r w:rsidRPr="00B14C8C">
        <w:rPr>
          <w:rFonts w:asciiTheme="minorEastAsia" w:eastAsiaTheme="minorEastAsia" w:hAnsiTheme="minorEastAsia"/>
        </w:rPr>
        <w:t>"key":{"_id":1}</w:t>
      </w:r>
      <w:r w:rsidRPr="00B14C8C">
        <w:rPr>
          <w:rFonts w:asciiTheme="minorEastAsia" w:eastAsiaTheme="minorEastAsia" w:hAnsiTheme="minorEastAsia" w:hint="eastAsia"/>
        </w:rPr>
        <w:t>自增片键，分割不明显，在此我们使用哈希片键</w:t>
      </w:r>
      <w:r w:rsidR="00A67B83" w:rsidRPr="00B14C8C">
        <w:rPr>
          <w:rFonts w:asciiTheme="minorEastAsia" w:eastAsiaTheme="minorEastAsia" w:hAnsiTheme="minorEastAsia" w:hint="eastAsia"/>
        </w:rPr>
        <w:t>（</w:t>
      </w:r>
      <w:r w:rsidR="00A67B83" w:rsidRPr="00B14C8C">
        <w:rPr>
          <w:rFonts w:asciiTheme="minorEastAsia" w:eastAsiaTheme="minorEastAsia" w:hAnsiTheme="minorEastAsia"/>
        </w:rPr>
        <w:t>hash</w:t>
      </w:r>
      <w:r w:rsidR="00A67B83" w:rsidRPr="00B14C8C">
        <w:rPr>
          <w:rFonts w:asciiTheme="minorEastAsia" w:eastAsiaTheme="minorEastAsia" w:hAnsiTheme="minorEastAsia" w:hint="eastAsia"/>
        </w:rPr>
        <w:t>片键在</w:t>
      </w:r>
      <w:r w:rsidR="00A67B83" w:rsidRPr="00B14C8C">
        <w:rPr>
          <w:rFonts w:asciiTheme="minorEastAsia" w:eastAsiaTheme="minorEastAsia" w:hAnsiTheme="minorEastAsia"/>
        </w:rPr>
        <w:t>MongoDB2.4+</w:t>
      </w:r>
      <w:r w:rsidR="00A67B83" w:rsidRPr="00B14C8C">
        <w:rPr>
          <w:rFonts w:asciiTheme="minorEastAsia" w:eastAsiaTheme="minorEastAsia" w:hAnsiTheme="minorEastAsia" w:hint="eastAsia"/>
        </w:rPr>
        <w:t>才有）</w:t>
      </w:r>
      <w:r w:rsidRPr="00B14C8C">
        <w:rPr>
          <w:rFonts w:asciiTheme="minorEastAsia" w:eastAsiaTheme="minorEastAsia" w:hAnsiTheme="minorEastAsia" w:hint="eastAsia"/>
        </w:rPr>
        <w:t>。</w:t>
      </w:r>
    </w:p>
    <w:p w:rsidR="00357A5C" w:rsidRPr="00B14C8C" w:rsidRDefault="00357A5C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use admin;</w:t>
      </w:r>
    </w:p>
    <w:p w:rsidR="0065393E" w:rsidRPr="00B14C8C" w:rsidRDefault="00357A5C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db.runCommand({"enablesharding":"school"});</w:t>
      </w:r>
    </w:p>
    <w:p w:rsidR="00357A5C" w:rsidRPr="00B14C8C" w:rsidRDefault="005B5D32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db.runCommand({"shardcollection":"school.student", "key":{"_id":"hashed"}});</w:t>
      </w:r>
    </w:p>
    <w:p w:rsidR="00B87FC2" w:rsidRPr="00B14C8C" w:rsidRDefault="00B87FC2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下面我们查看一下当前</w:t>
      </w:r>
      <w:r w:rsidR="00F872EA" w:rsidRPr="00B14C8C">
        <w:rPr>
          <w:rFonts w:asciiTheme="minorEastAsia" w:eastAsiaTheme="minorEastAsia" w:hAnsiTheme="minorEastAsia" w:hint="eastAsia"/>
        </w:rPr>
        <w:t>分片</w:t>
      </w:r>
      <w:r w:rsidRPr="00B14C8C">
        <w:rPr>
          <w:rFonts w:asciiTheme="minorEastAsia" w:eastAsiaTheme="minorEastAsia" w:hAnsiTheme="minorEastAsia" w:hint="eastAsia"/>
        </w:rPr>
        <w:t>情况：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 use admin;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switched to db admin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db.runCommand({"shardcollection":"school.student", "key":{"_id":"hashed"}});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"collectionsharded" : "school.student", "ok" : 1 }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  <w:r w:rsidRPr="00B14C8C">
        <w:rPr>
          <w:rFonts w:asciiTheme="minorEastAsia" w:eastAsiaTheme="minorEastAsia" w:hAnsiTheme="minorEastAsia"/>
          <w:b/>
          <w:color w:val="FF0000"/>
        </w:rPr>
        <w:t xml:space="preserve"> sh.status();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--- Sharding Status ---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sharding version: {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"_id" : 1,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"version" : 4,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"minCompatibleVersion" : 4,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"currentVersion" : 5,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"clusterId" : ObjectId("5761ef62af6b5f8f21bfe63c")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}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shards: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"shard0000",  "host" : "127.0.0.1:30000" }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"shard0001",  "host" : "127.0.0.1:40000" }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databases: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"admin",  "partitioned" : false,  "primary" : "config" }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"school",  "partitioned" : true,  "primary" : "shard0000" }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school.student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shard key: { "_id" : "hashed" }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chunks: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        shard0000       2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        shard0001       2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{ "$minKey" : 1 } } --&gt;&gt; { "_id" : NumberLong("-4611686018427387902") } on : shard0000 Timestamp(2, 2)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NumberLong("-4611686018427387902") } --&gt;&gt; { "_id" : NumberLong(0) } on : shard0000 Timestamp(2, 3)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NumberLong(0) } --&gt;&gt; { "_id" : NumberLong("4611686018427387902") } on : shard0001 Timestamp(2, 4)</w:t>
      </w:r>
    </w:p>
    <w:p w:rsidR="002A6025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NumberLong("4611686018427387902") } --&gt;&gt; { "_id" : { "$maxKey" : 1 } } on :shard0001 Timestamp(2, 5)</w:t>
      </w:r>
    </w:p>
    <w:p w:rsidR="00B87FC2" w:rsidRPr="00B14C8C" w:rsidRDefault="002A6025" w:rsidP="007224CE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</w:p>
    <w:p w:rsidR="00B87FC2" w:rsidRPr="00B14C8C" w:rsidRDefault="00322FDB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124637" w:rsidRPr="00B14C8C">
        <w:rPr>
          <w:rFonts w:asciiTheme="minorEastAsia" w:eastAsiaTheme="minorEastAsia" w:hAnsiTheme="minorEastAsia" w:hint="eastAsia"/>
        </w:rPr>
        <w:t>我们看到默认的分片以及数据块如上。注意，</w:t>
      </w:r>
      <w:r w:rsidRPr="00B14C8C">
        <w:rPr>
          <w:rFonts w:asciiTheme="minorEastAsia" w:eastAsiaTheme="minorEastAsia" w:hAnsiTheme="minorEastAsia" w:hint="eastAsia"/>
        </w:rPr>
        <w:t>当我们删除一个</w:t>
      </w:r>
      <w:r w:rsidRPr="00B14C8C">
        <w:rPr>
          <w:rFonts w:asciiTheme="minorEastAsia" w:eastAsiaTheme="minorEastAsia" w:hAnsiTheme="minorEastAsia"/>
        </w:rPr>
        <w:t>collection</w:t>
      </w:r>
      <w:r w:rsidRPr="00B14C8C">
        <w:rPr>
          <w:rFonts w:asciiTheme="minorEastAsia" w:eastAsiaTheme="minorEastAsia" w:hAnsiTheme="minorEastAsia" w:hint="eastAsia"/>
        </w:rPr>
        <w:t>的时候，它的片键配置也会消失。</w:t>
      </w:r>
    </w:p>
    <w:p w:rsidR="0065393E" w:rsidRPr="00B14C8C" w:rsidRDefault="002D0616" w:rsidP="00B6736B">
      <w:pPr>
        <w:pStyle w:val="3"/>
        <w:rPr>
          <w:rFonts w:asciiTheme="minorEastAsia" w:eastAsiaTheme="minorEastAsia" w:hAnsiTheme="minorEastAsia"/>
        </w:rPr>
      </w:pPr>
      <w:bookmarkStart w:id="46" w:name="_Toc32242704"/>
      <w:r w:rsidRPr="00B14C8C">
        <w:rPr>
          <w:rFonts w:asciiTheme="minorEastAsia" w:eastAsiaTheme="minorEastAsia" w:hAnsiTheme="minorEastAsia"/>
        </w:rPr>
        <w:t>4.4</w:t>
      </w:r>
      <w:r w:rsidR="00FE3501" w:rsidRPr="00B14C8C">
        <w:rPr>
          <w:rFonts w:asciiTheme="minorEastAsia" w:eastAsiaTheme="minorEastAsia" w:hAnsiTheme="minorEastAsia"/>
        </w:rPr>
        <w:t>.2</w:t>
      </w:r>
      <w:r w:rsidR="00C77F49" w:rsidRPr="00B14C8C">
        <w:rPr>
          <w:rFonts w:asciiTheme="minorEastAsia" w:eastAsiaTheme="minorEastAsia" w:hAnsiTheme="minorEastAsia" w:hint="eastAsia"/>
        </w:rPr>
        <w:t>插入大量数据</w:t>
      </w:r>
      <w:r w:rsidR="006D12EF" w:rsidRPr="00B14C8C">
        <w:rPr>
          <w:rFonts w:asciiTheme="minorEastAsia" w:eastAsiaTheme="minorEastAsia" w:hAnsiTheme="minorEastAsia" w:hint="eastAsia"/>
        </w:rPr>
        <w:t>、查看分片情况</w:t>
      </w:r>
      <w:bookmarkEnd w:id="46"/>
    </w:p>
    <w:p w:rsidR="0065393E" w:rsidRPr="00B14C8C" w:rsidRDefault="00C77F49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我们插入</w:t>
      </w:r>
      <w:r w:rsidRPr="00B14C8C">
        <w:rPr>
          <w:rFonts w:asciiTheme="minorEastAsia" w:eastAsiaTheme="minorEastAsia" w:hAnsiTheme="minorEastAsia"/>
        </w:rPr>
        <w:t>20w</w:t>
      </w:r>
      <w:r w:rsidRPr="00B14C8C">
        <w:rPr>
          <w:rFonts w:asciiTheme="minorEastAsia" w:eastAsiaTheme="minorEastAsia" w:hAnsiTheme="minorEastAsia" w:hint="eastAsia"/>
        </w:rPr>
        <w:t>条数据：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use school;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switched to db school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for(var i=0; i&lt;200000; i++){ db.student.insert({"name":i}) }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WriteResult({ "nInserted" : 1 })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  <w:r w:rsidRPr="00B14C8C">
        <w:rPr>
          <w:rFonts w:asciiTheme="minorEastAsia" w:eastAsiaTheme="minorEastAsia" w:hAnsiTheme="minorEastAsia"/>
          <w:b/>
          <w:color w:val="FF0000"/>
        </w:rPr>
        <w:t xml:space="preserve"> db.student.find().count();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200000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sh.status();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--- Sharding Status ---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sharding version: {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"_id" : 1,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"version" : 4,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"minCompatibleVersion" : 4,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"currentVersion" : 5,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"clusterId" : ObjectId("5761ef62af6b5f8f21bfe63c")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}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shards: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"shard0000",  "host" : "127.0.0.1:30000" }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"shard0001",  "host" : "127.0.0.1:40000" }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databases: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"admin",  "partitioned" : false,  "primary" : "config" }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{  "_id" : "school",  "partitioned" : true,  "primary" : "shard0000" }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school.student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shard key: { "_id" : "hashed" }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chunks: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        shard0000       3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        shard0001       4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{ "$minKey" : 1 } } --&gt;&gt; { "_id" : NumberLong("-4611686018427387902") } on : shard0000 Timestamp(2, 2)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NumberLong("-4611686018427387902") } --&gt;&gt; { "_id" : NumberLong("-2426208201423656718") } on : shard0000 Timestamp(2, 8)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NumberLong("-2426208201423656718") } --&gt;&gt; { "_id" : NumberLong(0) } on : shard0000 Timestamp(2, 9)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NumberLong(0) } --&gt;&gt; { "_id" : NumberLong("2184574412298378355") } on : shard0001 Timestamp(2, 6)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NumberLong("2184574412298378355") } --&gt;&gt; { "_id" : NumberLong("4611686018427387902") } on : shard0001 Timestamp(2, 7)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NumberLong("4611686018427387902") } --&gt;&gt; { "_id" : NumberLong("6669710830083149403") } on : shard0001 Timestamp(2, 10)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                        { "_id" : NumberLong("6669710830083149403") } --&gt;&gt; { "_id" : { "$maxKey" : 1 } } on :shard0001 Timestamp(2, 11)</w:t>
      </w:r>
    </w:p>
    <w:p w:rsidR="008613B8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</w:p>
    <w:p w:rsidR="00C77F49" w:rsidRPr="00B14C8C" w:rsidRDefault="008613B8" w:rsidP="00CF2B82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</w:p>
    <w:p w:rsidR="00C77F49" w:rsidRPr="00B14C8C" w:rsidRDefault="00753D38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好，我们看到了，事实确实如此，均衡器确实不会影响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对于数据的分散录入。</w:t>
      </w:r>
    </w:p>
    <w:p w:rsidR="005B1E2D" w:rsidRPr="00B14C8C" w:rsidRDefault="005050AF" w:rsidP="00B6736B">
      <w:pPr>
        <w:pStyle w:val="3"/>
        <w:rPr>
          <w:rFonts w:asciiTheme="minorEastAsia" w:eastAsiaTheme="minorEastAsia" w:hAnsiTheme="minorEastAsia"/>
        </w:rPr>
      </w:pPr>
      <w:bookmarkStart w:id="47" w:name="_4.4.3如果在添加结点、删除结点的时候关闭了均衡器会出现什么情况呢？"/>
      <w:bookmarkStart w:id="48" w:name="_Toc32242705"/>
      <w:bookmarkEnd w:id="47"/>
      <w:r w:rsidRPr="00B14C8C">
        <w:rPr>
          <w:rFonts w:asciiTheme="minorEastAsia" w:eastAsiaTheme="minorEastAsia" w:hAnsiTheme="minorEastAsia"/>
        </w:rPr>
        <w:t>4.4.3</w:t>
      </w:r>
      <w:r w:rsidR="0071090D" w:rsidRPr="00B14C8C">
        <w:rPr>
          <w:rFonts w:asciiTheme="minorEastAsia" w:eastAsiaTheme="minorEastAsia" w:hAnsiTheme="minorEastAsia" w:hint="eastAsia"/>
        </w:rPr>
        <w:t>如果在添加结点、删除结点的时候关闭了均衡器会出现什么情况呢？</w:t>
      </w:r>
      <w:bookmarkEnd w:id="48"/>
    </w:p>
    <w:p w:rsidR="00810CE7" w:rsidRPr="00B14C8C" w:rsidRDefault="00DE4A88" w:rsidP="00DD7B03">
      <w:pPr>
        <w:pStyle w:val="4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49" w:name="_Toc32242706"/>
      <w:r w:rsidRPr="00B14C8C">
        <w:rPr>
          <w:rFonts w:asciiTheme="minorEastAsia" w:eastAsiaTheme="minorEastAsia" w:hAnsiTheme="minorEastAsia" w:hint="eastAsia"/>
        </w:rPr>
        <w:t>添加结点</w:t>
      </w:r>
      <w:bookmarkEnd w:id="49"/>
    </w:p>
    <w:p w:rsidR="007A4C4C" w:rsidRPr="00B14C8C" w:rsidRDefault="007A4C4C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如果你在添加结点的时候，没有开启均衡器，那么后来录入的数据是不会被均衡到这个新节点的。</w:t>
      </w:r>
      <w:r w:rsidR="00F27598" w:rsidRPr="00B14C8C">
        <w:rPr>
          <w:rFonts w:asciiTheme="minorEastAsia" w:eastAsiaTheme="minorEastAsia" w:hAnsiTheme="minorEastAsia" w:hint="eastAsia"/>
        </w:rPr>
        <w:t>当然你可以选择手动对数据块进行均衡操作</w:t>
      </w:r>
      <w:r w:rsidR="00BF7DED" w:rsidRPr="00B14C8C">
        <w:rPr>
          <w:rFonts w:asciiTheme="minorEastAsia" w:eastAsiaTheme="minorEastAsia" w:hAnsiTheme="minorEastAsia" w:hint="eastAsia"/>
        </w:rPr>
        <w:t>，手动操作</w:t>
      </w:r>
      <w:r w:rsidR="00600710" w:rsidRPr="00B14C8C">
        <w:rPr>
          <w:rFonts w:asciiTheme="minorEastAsia" w:eastAsiaTheme="minorEastAsia" w:hAnsiTheme="minorEastAsia" w:hint="eastAsia"/>
        </w:rPr>
        <w:t>将某些分片移动之后</w:t>
      </w:r>
      <w:r w:rsidR="00BF7DED" w:rsidRPr="00B14C8C">
        <w:rPr>
          <w:rFonts w:asciiTheme="minorEastAsia" w:eastAsiaTheme="minorEastAsia" w:hAnsiTheme="minorEastAsia" w:hint="eastAsia"/>
        </w:rPr>
        <w:t>，我们如果</w:t>
      </w:r>
      <w:r w:rsidR="00DA37B8" w:rsidRPr="00B14C8C">
        <w:rPr>
          <w:rFonts w:asciiTheme="minorEastAsia" w:eastAsiaTheme="minorEastAsia" w:hAnsiTheme="minorEastAsia" w:hint="eastAsia"/>
        </w:rPr>
        <w:t>再</w:t>
      </w:r>
      <w:r w:rsidR="00BF7DED" w:rsidRPr="00B14C8C">
        <w:rPr>
          <w:rFonts w:asciiTheme="minorEastAsia" w:eastAsiaTheme="minorEastAsia" w:hAnsiTheme="minorEastAsia" w:hint="eastAsia"/>
        </w:rPr>
        <w:t>进行数据</w:t>
      </w:r>
      <w:r w:rsidR="008B43EC" w:rsidRPr="00B14C8C">
        <w:rPr>
          <w:rFonts w:asciiTheme="minorEastAsia" w:eastAsiaTheme="minorEastAsia" w:hAnsiTheme="minorEastAsia" w:hint="eastAsia"/>
        </w:rPr>
        <w:t>录入</w:t>
      </w:r>
      <w:r w:rsidR="00BF7DED" w:rsidRPr="00B14C8C">
        <w:rPr>
          <w:rFonts w:asciiTheme="minorEastAsia" w:eastAsiaTheme="minorEastAsia" w:hAnsiTheme="minorEastAsia" w:hint="eastAsia"/>
        </w:rPr>
        <w:t>操作，此时新节点便会分配数据了</w:t>
      </w:r>
      <w:r w:rsidRPr="00B14C8C">
        <w:rPr>
          <w:rFonts w:asciiTheme="minorEastAsia" w:eastAsiaTheme="minorEastAsia" w:hAnsiTheme="minorEastAsia" w:hint="eastAsia"/>
        </w:rPr>
        <w:t>。</w:t>
      </w:r>
    </w:p>
    <w:p w:rsidR="004E200D" w:rsidRPr="00B14C8C" w:rsidRDefault="004E200D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当然了，添加结点后创建的片键，是可以享用该分片的存储权限的。</w:t>
      </w:r>
    </w:p>
    <w:p w:rsidR="00DE4A88" w:rsidRPr="00B14C8C" w:rsidRDefault="00DE4A88" w:rsidP="00DD7B03">
      <w:pPr>
        <w:pStyle w:val="4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50" w:name="_Toc32242707"/>
      <w:r w:rsidRPr="00B14C8C">
        <w:rPr>
          <w:rFonts w:asciiTheme="minorEastAsia" w:eastAsiaTheme="minorEastAsia" w:hAnsiTheme="minorEastAsia" w:hint="eastAsia"/>
        </w:rPr>
        <w:t>删除结点</w:t>
      </w:r>
      <w:bookmarkEnd w:id="50"/>
    </w:p>
    <w:p w:rsidR="00DE4A88" w:rsidRPr="00B14C8C" w:rsidRDefault="00DE4A88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如果你已经手动迁移了这些数据，删除就行。如果没有手动迁移，这样做会导致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数据访问出错。</w:t>
      </w:r>
    </w:p>
    <w:p w:rsidR="00DE4A88" w:rsidRPr="00B14C8C" w:rsidRDefault="00DE4A88" w:rsidP="00DD7B03">
      <w:pPr>
        <w:pStyle w:val="4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51" w:name="_Toc32242708"/>
      <w:r w:rsidRPr="00B14C8C">
        <w:rPr>
          <w:rFonts w:asciiTheme="minorEastAsia" w:eastAsiaTheme="minorEastAsia" w:hAnsiTheme="minorEastAsia" w:hint="eastAsia"/>
        </w:rPr>
        <w:t>建议</w:t>
      </w:r>
      <w:bookmarkEnd w:id="51"/>
    </w:p>
    <w:p w:rsidR="00C03917" w:rsidRPr="00B14C8C" w:rsidRDefault="00DE4A88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删除结点的场景比较少，添加结点往往及时为了均衡数据，因此添加结点通常不建议你关闭均衡器。</w:t>
      </w:r>
    </w:p>
    <w:p w:rsidR="00B83AB5" w:rsidRPr="00B14C8C" w:rsidRDefault="00B83AB5" w:rsidP="00B83AB5">
      <w:pPr>
        <w:pStyle w:val="2"/>
        <w:rPr>
          <w:rFonts w:asciiTheme="minorEastAsia" w:eastAsiaTheme="minorEastAsia" w:hAnsiTheme="minorEastAsia"/>
        </w:rPr>
      </w:pPr>
      <w:bookmarkStart w:id="52" w:name="_Toc32242709"/>
      <w:r w:rsidRPr="00B14C8C">
        <w:rPr>
          <w:rFonts w:asciiTheme="minorEastAsia" w:eastAsiaTheme="minorEastAsia" w:hAnsiTheme="minorEastAsia"/>
        </w:rPr>
        <w:t>4.</w:t>
      </w:r>
      <w:r w:rsidR="00770297" w:rsidRPr="00B14C8C">
        <w:rPr>
          <w:rFonts w:asciiTheme="minorEastAsia" w:eastAsiaTheme="minorEastAsia" w:hAnsiTheme="minorEastAsia"/>
        </w:rPr>
        <w:t>5</w:t>
      </w:r>
      <w:r w:rsidR="00770297" w:rsidRPr="00B14C8C">
        <w:rPr>
          <w:rFonts w:asciiTheme="minorEastAsia" w:eastAsiaTheme="minorEastAsia" w:hAnsiTheme="minorEastAsia" w:hint="eastAsia"/>
        </w:rPr>
        <w:t>关于片键</w:t>
      </w:r>
      <w:bookmarkEnd w:id="52"/>
    </w:p>
    <w:p w:rsidR="008A5CFF" w:rsidRPr="00B14C8C" w:rsidRDefault="008A5CFF" w:rsidP="008A5CF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片键是文档的一个属性字段或者一个符合索引字段，一旦建立不能改变，</w:t>
      </w:r>
      <w:r w:rsidR="00E45743" w:rsidRPr="00B14C8C">
        <w:rPr>
          <w:rFonts w:asciiTheme="minorEastAsia" w:eastAsiaTheme="minorEastAsia" w:hAnsiTheme="minorEastAsia" w:hint="eastAsia"/>
        </w:rPr>
        <w:t>片键是数据分片的关键，片键的选取直接影响集群的性能。</w:t>
      </w:r>
      <w:r w:rsidR="00F67437" w:rsidRPr="00B14C8C">
        <w:rPr>
          <w:rFonts w:asciiTheme="minorEastAsia" w:eastAsiaTheme="minorEastAsia" w:hAnsiTheme="minorEastAsia" w:hint="eastAsia"/>
        </w:rPr>
        <w:t>片键也是查询时一个常用的索引。</w:t>
      </w:r>
    </w:p>
    <w:p w:rsidR="00C35417" w:rsidRPr="00B14C8C" w:rsidRDefault="00C35417" w:rsidP="00193608">
      <w:pPr>
        <w:pStyle w:val="3"/>
        <w:rPr>
          <w:rFonts w:asciiTheme="minorEastAsia" w:eastAsiaTheme="minorEastAsia" w:hAnsiTheme="minorEastAsia"/>
        </w:rPr>
      </w:pPr>
      <w:bookmarkStart w:id="53" w:name="_Toc32242710"/>
      <w:r w:rsidRPr="00B14C8C">
        <w:rPr>
          <w:rFonts w:asciiTheme="minorEastAsia" w:eastAsiaTheme="minorEastAsia" w:hAnsiTheme="minorEastAsia"/>
        </w:rPr>
        <w:t>4.5.1</w:t>
      </w:r>
      <w:r w:rsidRPr="00B14C8C">
        <w:rPr>
          <w:rFonts w:asciiTheme="minorEastAsia" w:eastAsiaTheme="minorEastAsia" w:hAnsiTheme="minorEastAsia" w:hint="eastAsia"/>
        </w:rPr>
        <w:t>片键不能修改</w:t>
      </w:r>
      <w:r w:rsidR="001A5CFC" w:rsidRPr="00B14C8C">
        <w:rPr>
          <w:rFonts w:asciiTheme="minorEastAsia" w:eastAsiaTheme="minorEastAsia" w:hAnsiTheme="minorEastAsia" w:hint="eastAsia"/>
        </w:rPr>
        <w:t>（暂未测）</w:t>
      </w:r>
      <w:bookmarkEnd w:id="53"/>
    </w:p>
    <w:p w:rsidR="00C03917" w:rsidRPr="00B14C8C" w:rsidRDefault="00131567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片键一旦添加不能修改，</w:t>
      </w:r>
      <w:r w:rsidR="00D1066E" w:rsidRPr="00B14C8C">
        <w:rPr>
          <w:rFonts w:asciiTheme="minorEastAsia" w:eastAsiaTheme="minorEastAsia" w:hAnsiTheme="minorEastAsia" w:hint="eastAsia"/>
        </w:rPr>
        <w:t>如果要修改片键，需要通过如下繁琐的方式来进行：</w:t>
      </w:r>
    </w:p>
    <w:p w:rsidR="00D1066E" w:rsidRPr="00B14C8C" w:rsidRDefault="00DF54D2" w:rsidP="00DF54D2">
      <w:pPr>
        <w:pStyle w:val="a6"/>
        <w:numPr>
          <w:ilvl w:val="0"/>
          <w:numId w:val="1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导出所有数据；</w:t>
      </w:r>
    </w:p>
    <w:p w:rsidR="00DF54D2" w:rsidRPr="00B14C8C" w:rsidRDefault="00DF54D2" w:rsidP="00DF54D2">
      <w:pPr>
        <w:pStyle w:val="a6"/>
        <w:numPr>
          <w:ilvl w:val="0"/>
          <w:numId w:val="1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删除原来的分片集合；</w:t>
      </w:r>
    </w:p>
    <w:p w:rsidR="00F134D8" w:rsidRPr="00B14C8C" w:rsidRDefault="00E612F0" w:rsidP="00DF54D2">
      <w:pPr>
        <w:pStyle w:val="a6"/>
        <w:numPr>
          <w:ilvl w:val="0"/>
          <w:numId w:val="1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创建集合，创建的同时指定要分成多少个块（目的是为了提高插入数据时的性能）；</w:t>
      </w:r>
    </w:p>
    <w:p w:rsidR="00DF54D2" w:rsidRPr="00B14C8C" w:rsidRDefault="00DF54D2" w:rsidP="00DF54D2">
      <w:pPr>
        <w:pStyle w:val="a6"/>
        <w:numPr>
          <w:ilvl w:val="0"/>
          <w:numId w:val="1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重新导入数据；</w:t>
      </w:r>
    </w:p>
    <w:p w:rsidR="00991906" w:rsidRPr="00B14C8C" w:rsidRDefault="00C35417" w:rsidP="00193608">
      <w:pPr>
        <w:pStyle w:val="3"/>
        <w:rPr>
          <w:rFonts w:asciiTheme="minorEastAsia" w:eastAsiaTheme="minorEastAsia" w:hAnsiTheme="minorEastAsia"/>
        </w:rPr>
      </w:pPr>
      <w:bookmarkStart w:id="54" w:name="_Toc32242711"/>
      <w:r w:rsidRPr="00B14C8C">
        <w:rPr>
          <w:rFonts w:asciiTheme="minorEastAsia" w:eastAsiaTheme="minorEastAsia" w:hAnsiTheme="minorEastAsia"/>
        </w:rPr>
        <w:t>4.5.2</w:t>
      </w:r>
      <w:r w:rsidR="00C63E15" w:rsidRPr="00B14C8C">
        <w:rPr>
          <w:rFonts w:asciiTheme="minorEastAsia" w:eastAsiaTheme="minorEastAsia" w:hAnsiTheme="minorEastAsia" w:hint="eastAsia"/>
        </w:rPr>
        <w:t>片键种类</w:t>
      </w:r>
      <w:bookmarkEnd w:id="54"/>
      <w:r w:rsidR="00C63E15" w:rsidRPr="00B14C8C">
        <w:rPr>
          <w:rFonts w:asciiTheme="minorEastAsia" w:eastAsiaTheme="minorEastAsia" w:hAnsiTheme="minorEastAsia"/>
        </w:rPr>
        <w:t xml:space="preserve"> </w:t>
      </w:r>
    </w:p>
    <w:p w:rsidR="00C35417" w:rsidRPr="00B14C8C" w:rsidRDefault="00465A71" w:rsidP="00465A71">
      <w:pPr>
        <w:pStyle w:val="a6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递增片键</w:t>
      </w:r>
    </w:p>
    <w:p w:rsidR="0023358D" w:rsidRPr="00B14C8C" w:rsidRDefault="003F7EFA" w:rsidP="00BA0A46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这类片键常用在时间戳、日期、自增的主键、</w:t>
      </w:r>
      <w:r w:rsidRPr="00B14C8C">
        <w:rPr>
          <w:rFonts w:asciiTheme="minorEastAsia" w:eastAsiaTheme="minorEastAsia" w:hAnsiTheme="minorEastAsia"/>
        </w:rPr>
        <w:t>ObjectId</w:t>
      </w:r>
      <w:r w:rsidRPr="00B14C8C">
        <w:rPr>
          <w:rFonts w:asciiTheme="minorEastAsia" w:eastAsiaTheme="minorEastAsia" w:hAnsiTheme="minorEastAsia" w:hint="eastAsia"/>
        </w:rPr>
        <w:t>，</w:t>
      </w:r>
      <w:r w:rsidRPr="00B14C8C">
        <w:rPr>
          <w:rFonts w:asciiTheme="minorEastAsia" w:eastAsiaTheme="minorEastAsia" w:hAnsiTheme="minorEastAsia"/>
        </w:rPr>
        <w:t>_id</w:t>
      </w:r>
      <w:r w:rsidRPr="00B14C8C">
        <w:rPr>
          <w:rFonts w:asciiTheme="minorEastAsia" w:eastAsiaTheme="minorEastAsia" w:hAnsiTheme="minorEastAsia" w:hint="eastAsia"/>
        </w:rPr>
        <w:t>等，这类片键写入</w:t>
      </w:r>
      <w:r w:rsidR="00BA0A46" w:rsidRPr="00B14C8C">
        <w:rPr>
          <w:rFonts w:asciiTheme="minorEastAsia" w:eastAsiaTheme="minorEastAsia" w:hAnsiTheme="minorEastAsia" w:hint="eastAsia"/>
        </w:rPr>
        <w:t>会</w:t>
      </w:r>
      <w:r w:rsidRPr="00B14C8C">
        <w:rPr>
          <w:rFonts w:asciiTheme="minorEastAsia" w:eastAsiaTheme="minorEastAsia" w:hAnsiTheme="minorEastAsia" w:hint="eastAsia"/>
        </w:rPr>
        <w:t>集中</w:t>
      </w:r>
      <w:r w:rsidR="00BA0A46" w:rsidRPr="00B14C8C">
        <w:rPr>
          <w:rFonts w:asciiTheme="minorEastAsia" w:eastAsiaTheme="minorEastAsia" w:hAnsiTheme="minorEastAsia" w:hint="eastAsia"/>
        </w:rPr>
        <w:t>在一个分片服务器上</w:t>
      </w:r>
      <w:r w:rsidRPr="00B14C8C">
        <w:rPr>
          <w:rFonts w:asciiTheme="minorEastAsia" w:eastAsiaTheme="minorEastAsia" w:hAnsiTheme="minorEastAsia" w:hint="eastAsia"/>
        </w:rPr>
        <w:t>，</w:t>
      </w:r>
      <w:r w:rsidR="00BA0A46" w:rsidRPr="00B14C8C">
        <w:rPr>
          <w:rFonts w:asciiTheme="minorEastAsia" w:eastAsiaTheme="minorEastAsia" w:hAnsiTheme="minorEastAsia" w:hint="eastAsia"/>
        </w:rPr>
        <w:t>写入不具有分散性，会导致单台服务器的压力比较大</w:t>
      </w:r>
      <w:r w:rsidR="00220D19" w:rsidRPr="00B14C8C">
        <w:rPr>
          <w:rFonts w:asciiTheme="minorEastAsia" w:eastAsiaTheme="minorEastAsia" w:hAnsiTheme="minorEastAsia" w:hint="eastAsia"/>
        </w:rPr>
        <w:t>，这台服务器可能会成为性能瓶颈。</w:t>
      </w:r>
      <w:r w:rsidR="00BA0A46" w:rsidRPr="00B14C8C">
        <w:rPr>
          <w:rFonts w:asciiTheme="minorEastAsia" w:eastAsiaTheme="minorEastAsia" w:hAnsiTheme="minorEastAsia" w:hint="eastAsia"/>
        </w:rPr>
        <w:t>但是非常容易分割。</w:t>
      </w:r>
    </w:p>
    <w:p w:rsidR="007E2963" w:rsidRPr="00B14C8C" w:rsidRDefault="007E2963" w:rsidP="00BA0A46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如下是一个以时间戳创建的递增片键：</w:t>
      </w:r>
    </w:p>
    <w:p w:rsidR="00C5452C" w:rsidRPr="00B14C8C" w:rsidRDefault="00C5452C" w:rsidP="0037586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 use foo</w:t>
      </w:r>
    </w:p>
    <w:p w:rsidR="00C5452C" w:rsidRPr="00B14C8C" w:rsidRDefault="00C5452C" w:rsidP="0037586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db.bar.ensureIndex({"timestamp":1})</w:t>
      </w:r>
      <w:r w:rsidR="00A7108C" w:rsidRPr="00B14C8C">
        <w:rPr>
          <w:rFonts w:asciiTheme="minorEastAsia" w:eastAsiaTheme="minorEastAsia" w:hAnsiTheme="minorEastAsia"/>
          <w:b/>
          <w:color w:val="FF0000"/>
        </w:rPr>
        <w:tab/>
      </w:r>
      <w:r w:rsidR="00A7108C" w:rsidRPr="00B14C8C">
        <w:rPr>
          <w:rFonts w:asciiTheme="minorEastAsia" w:eastAsiaTheme="minorEastAsia" w:hAnsiTheme="minorEastAsia"/>
          <w:b/>
          <w:color w:val="03DB65"/>
        </w:rPr>
        <w:t xml:space="preserve"># </w:t>
      </w:r>
      <w:r w:rsidR="00A7108C" w:rsidRPr="00B14C8C">
        <w:rPr>
          <w:rFonts w:asciiTheme="minorEastAsia" w:eastAsiaTheme="minorEastAsia" w:hAnsiTheme="minorEastAsia" w:hint="eastAsia"/>
          <w:b/>
          <w:color w:val="03DB65"/>
        </w:rPr>
        <w:t>为该列创建递增索引</w:t>
      </w:r>
    </w:p>
    <w:p w:rsidR="00C5452C" w:rsidRPr="00B14C8C" w:rsidRDefault="00C5452C" w:rsidP="0037586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sh.enableSharding("foo")</w:t>
      </w:r>
      <w:r w:rsidR="004F381A" w:rsidRPr="00B14C8C">
        <w:rPr>
          <w:rFonts w:asciiTheme="minorEastAsia" w:eastAsiaTheme="minorEastAsia" w:hAnsiTheme="minorEastAsia"/>
          <w:b/>
          <w:color w:val="FF0000"/>
        </w:rPr>
        <w:tab/>
      </w:r>
      <w:r w:rsidR="004F381A" w:rsidRPr="00B14C8C">
        <w:rPr>
          <w:rFonts w:asciiTheme="minorEastAsia" w:eastAsiaTheme="minorEastAsia" w:hAnsiTheme="minorEastAsia"/>
          <w:b/>
          <w:color w:val="03DB65"/>
        </w:rPr>
        <w:t xml:space="preserve"># </w:t>
      </w:r>
      <w:r w:rsidR="00F27C63" w:rsidRPr="00B14C8C">
        <w:rPr>
          <w:rFonts w:asciiTheme="minorEastAsia" w:eastAsiaTheme="minorEastAsia" w:hAnsiTheme="minorEastAsia" w:hint="eastAsia"/>
          <w:b/>
          <w:color w:val="03DB65"/>
        </w:rPr>
        <w:t>使能该库的分片功能</w:t>
      </w:r>
    </w:p>
    <w:p w:rsidR="00C5452C" w:rsidRPr="00B14C8C" w:rsidRDefault="00C5452C" w:rsidP="0037586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"ok" : 1 }</w:t>
      </w:r>
    </w:p>
    <w:p w:rsidR="00C5452C" w:rsidRPr="00B14C8C" w:rsidRDefault="00C5452C" w:rsidP="0037586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FF0000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sh.shardCollection("foo.bar",{"timestamp":1})</w:t>
      </w:r>
      <w:r w:rsidR="005A4CDE" w:rsidRPr="00B14C8C">
        <w:rPr>
          <w:rFonts w:asciiTheme="minorEastAsia" w:eastAsiaTheme="minorEastAsia" w:hAnsiTheme="minorEastAsia"/>
          <w:b/>
          <w:color w:val="FF0000"/>
        </w:rPr>
        <w:t xml:space="preserve"> </w:t>
      </w:r>
      <w:r w:rsidR="005A4CDE" w:rsidRPr="00B14C8C">
        <w:rPr>
          <w:rFonts w:asciiTheme="minorEastAsia" w:eastAsiaTheme="minorEastAsia" w:hAnsiTheme="minorEastAsia"/>
          <w:b/>
          <w:color w:val="03DB65"/>
        </w:rPr>
        <w:t xml:space="preserve"># </w:t>
      </w:r>
      <w:r w:rsidR="005A4CDE" w:rsidRPr="00B14C8C">
        <w:rPr>
          <w:rFonts w:asciiTheme="minorEastAsia" w:eastAsiaTheme="minorEastAsia" w:hAnsiTheme="minorEastAsia" w:hint="eastAsia"/>
          <w:b/>
          <w:color w:val="03DB65"/>
        </w:rPr>
        <w:t>指定片键</w:t>
      </w:r>
    </w:p>
    <w:p w:rsidR="007E2963" w:rsidRPr="00B14C8C" w:rsidRDefault="00C5452C" w:rsidP="0037586B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"collectionsharded" : "foo.bar", "ok" : 1 }</w:t>
      </w:r>
    </w:p>
    <w:p w:rsidR="0023358D" w:rsidRPr="00B14C8C" w:rsidRDefault="00054BF3" w:rsidP="0023358D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当然了，均衡器会协助进群将数据块均匀的分散在集群的每个分片上。</w:t>
      </w:r>
    </w:p>
    <w:p w:rsidR="00465A71" w:rsidRPr="00B14C8C" w:rsidRDefault="00465A71" w:rsidP="00465A71">
      <w:pPr>
        <w:pStyle w:val="a6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哈希片键</w:t>
      </w:r>
    </w:p>
    <w:p w:rsidR="009D2B37" w:rsidRPr="00B14C8C" w:rsidRDefault="003F4EB5" w:rsidP="003F4EB5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使用</w:t>
      </w:r>
      <w:r w:rsidRPr="00B14C8C">
        <w:rPr>
          <w:rFonts w:asciiTheme="minorEastAsia" w:eastAsiaTheme="minorEastAsia" w:hAnsiTheme="minorEastAsia"/>
        </w:rPr>
        <w:t>hash</w:t>
      </w:r>
      <w:r w:rsidRPr="00B14C8C">
        <w:rPr>
          <w:rFonts w:asciiTheme="minorEastAsia" w:eastAsiaTheme="minorEastAsia" w:hAnsiTheme="minorEastAsia" w:hint="eastAsia"/>
        </w:rPr>
        <w:t>片键，最大的优点是使得数据均匀的分布在各个分片上，没有单个服务器的压力存在。但是它也有缺点由于数据分散的随机性，数据读取也是随机的，对于这类片键的数据</w:t>
      </w:r>
      <w:r w:rsidR="002771C3" w:rsidRPr="00B14C8C">
        <w:rPr>
          <w:rFonts w:asciiTheme="minorEastAsia" w:eastAsiaTheme="minorEastAsia" w:hAnsiTheme="minorEastAsia" w:hint="eastAsia"/>
        </w:rPr>
        <w:t>可能会命中更多的分片，一般具有随机性的片键（密码、</w:t>
      </w:r>
      <w:r w:rsidR="002771C3" w:rsidRPr="00B14C8C">
        <w:rPr>
          <w:rFonts w:asciiTheme="minorEastAsia" w:eastAsiaTheme="minorEastAsia" w:hAnsiTheme="minorEastAsia"/>
        </w:rPr>
        <w:t>hash</w:t>
      </w:r>
      <w:r w:rsidR="002771C3" w:rsidRPr="00B14C8C">
        <w:rPr>
          <w:rFonts w:asciiTheme="minorEastAsia" w:eastAsiaTheme="minorEastAsia" w:hAnsiTheme="minorEastAsia" w:hint="eastAsia"/>
        </w:rPr>
        <w:t>、</w:t>
      </w:r>
      <w:r w:rsidR="002771C3" w:rsidRPr="00B14C8C">
        <w:rPr>
          <w:rFonts w:asciiTheme="minorEastAsia" w:eastAsiaTheme="minorEastAsia" w:hAnsiTheme="minorEastAsia"/>
        </w:rPr>
        <w:t>MD5</w:t>
      </w:r>
      <w:r w:rsidR="002771C3" w:rsidRPr="00B14C8C">
        <w:rPr>
          <w:rFonts w:asciiTheme="minorEastAsia" w:eastAsiaTheme="minorEastAsia" w:hAnsiTheme="minorEastAsia" w:hint="eastAsia"/>
        </w:rPr>
        <w:t>等）查询隔离</w:t>
      </w:r>
      <w:r w:rsidR="00055716" w:rsidRPr="00B14C8C">
        <w:rPr>
          <w:rFonts w:asciiTheme="minorEastAsia" w:eastAsiaTheme="minorEastAsia" w:hAnsiTheme="minorEastAsia" w:hint="eastAsia"/>
        </w:rPr>
        <w:t>性能比较差</w:t>
      </w:r>
      <w:r w:rsidR="00210340" w:rsidRPr="00B14C8C">
        <w:rPr>
          <w:rFonts w:asciiTheme="minorEastAsia" w:eastAsiaTheme="minorEastAsia" w:hAnsiTheme="minorEastAsia" w:hint="eastAsia"/>
        </w:rPr>
        <w:t>。</w:t>
      </w:r>
    </w:p>
    <w:p w:rsidR="009D2B37" w:rsidRPr="00B14C8C" w:rsidRDefault="005B3A41" w:rsidP="009D2B37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如下是一个创建</w:t>
      </w:r>
      <w:r w:rsidRPr="00B14C8C">
        <w:rPr>
          <w:rFonts w:asciiTheme="minorEastAsia" w:eastAsiaTheme="minorEastAsia" w:hAnsiTheme="minorEastAsia"/>
        </w:rPr>
        <w:t>hash</w:t>
      </w:r>
      <w:r w:rsidRPr="00B14C8C">
        <w:rPr>
          <w:rFonts w:asciiTheme="minorEastAsia" w:eastAsiaTheme="minorEastAsia" w:hAnsiTheme="minorEastAsia" w:hint="eastAsia"/>
        </w:rPr>
        <w:t>片键的例子：</w:t>
      </w:r>
    </w:p>
    <w:p w:rsidR="003F6AF7" w:rsidRPr="00B14C8C" w:rsidRDefault="003F6AF7" w:rsidP="003F6AF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  <w:r w:rsidRPr="00B14C8C">
        <w:rPr>
          <w:rFonts w:asciiTheme="minorEastAsia" w:eastAsiaTheme="minorEastAsia" w:hAnsiTheme="minorEastAsia"/>
          <w:b/>
          <w:color w:val="FF0000"/>
        </w:rPr>
        <w:t xml:space="preserve"> db.bar.ensureIndex({"files_id":"hashed"})</w:t>
      </w:r>
      <w:r w:rsidR="006055C7" w:rsidRPr="00B14C8C">
        <w:rPr>
          <w:rFonts w:asciiTheme="minorEastAsia" w:eastAsiaTheme="minorEastAsia" w:hAnsiTheme="minorEastAsia"/>
          <w:b/>
          <w:color w:val="FF0000"/>
        </w:rPr>
        <w:tab/>
      </w:r>
      <w:r w:rsidR="006055C7" w:rsidRPr="00B14C8C">
        <w:rPr>
          <w:rFonts w:asciiTheme="minorEastAsia" w:eastAsiaTheme="minorEastAsia" w:hAnsiTheme="minorEastAsia"/>
          <w:b/>
          <w:color w:val="03DB65"/>
        </w:rPr>
        <w:t xml:space="preserve"># </w:t>
      </w:r>
      <w:r w:rsidR="006055C7" w:rsidRPr="00B14C8C">
        <w:rPr>
          <w:rFonts w:asciiTheme="minorEastAsia" w:eastAsiaTheme="minorEastAsia" w:hAnsiTheme="minorEastAsia" w:hint="eastAsia"/>
          <w:b/>
          <w:color w:val="03DB65"/>
        </w:rPr>
        <w:t>为该列创建</w:t>
      </w:r>
      <w:r w:rsidR="006055C7" w:rsidRPr="00B14C8C">
        <w:rPr>
          <w:rFonts w:asciiTheme="minorEastAsia" w:eastAsiaTheme="minorEastAsia" w:hAnsiTheme="minorEastAsia"/>
          <w:b/>
          <w:color w:val="03DB65"/>
        </w:rPr>
        <w:t>hash索引</w:t>
      </w:r>
    </w:p>
    <w:p w:rsidR="003F6AF7" w:rsidRPr="00B14C8C" w:rsidRDefault="003F6AF7" w:rsidP="003F6AF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  <w:r w:rsidRPr="00B14C8C">
        <w:rPr>
          <w:rFonts w:asciiTheme="minorEastAsia" w:eastAsiaTheme="minorEastAsia" w:hAnsiTheme="minorEastAsia"/>
          <w:b/>
          <w:color w:val="FF0000"/>
        </w:rPr>
        <w:t xml:space="preserve"> sh.enableSharding("foo")</w:t>
      </w:r>
      <w:r w:rsidR="006055C7" w:rsidRPr="00B14C8C">
        <w:rPr>
          <w:rFonts w:asciiTheme="minorEastAsia" w:eastAsiaTheme="minorEastAsia" w:hAnsiTheme="minorEastAsia"/>
          <w:b/>
          <w:color w:val="FF0000"/>
        </w:rPr>
        <w:tab/>
      </w:r>
      <w:r w:rsidR="006055C7" w:rsidRPr="00B14C8C">
        <w:rPr>
          <w:rFonts w:asciiTheme="minorEastAsia" w:eastAsiaTheme="minorEastAsia" w:hAnsiTheme="minorEastAsia"/>
          <w:b/>
          <w:color w:val="03DB65"/>
        </w:rPr>
        <w:t xml:space="preserve"># </w:t>
      </w:r>
      <w:r w:rsidR="006055C7" w:rsidRPr="00B14C8C">
        <w:rPr>
          <w:rFonts w:asciiTheme="minorEastAsia" w:eastAsiaTheme="minorEastAsia" w:hAnsiTheme="minorEastAsia" w:hint="eastAsia"/>
          <w:b/>
          <w:color w:val="03DB65"/>
        </w:rPr>
        <w:t>使能该库的分片功能</w:t>
      </w:r>
    </w:p>
    <w:p w:rsidR="003F6AF7" w:rsidRPr="00B14C8C" w:rsidRDefault="003F6AF7" w:rsidP="003F6AF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"ok" : 1 }</w:t>
      </w:r>
    </w:p>
    <w:p w:rsidR="003F6AF7" w:rsidRPr="00B14C8C" w:rsidRDefault="003F6AF7" w:rsidP="003F6AF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 xml:space="preserve">mongos&gt; </w:t>
      </w:r>
      <w:r w:rsidRPr="00B14C8C">
        <w:rPr>
          <w:rFonts w:asciiTheme="minorEastAsia" w:eastAsiaTheme="minorEastAsia" w:hAnsiTheme="minorEastAsia"/>
          <w:b/>
          <w:color w:val="FF0000"/>
        </w:rPr>
        <w:t>sh.shardCollection("foo.fs.chunks",{"files_id":"hashed"})</w:t>
      </w:r>
      <w:r w:rsidR="006055C7" w:rsidRPr="00B14C8C">
        <w:rPr>
          <w:rFonts w:asciiTheme="minorEastAsia" w:eastAsiaTheme="minorEastAsia" w:hAnsiTheme="minorEastAsia"/>
          <w:b/>
          <w:color w:val="FF0000"/>
        </w:rPr>
        <w:tab/>
        <w:t xml:space="preserve"> </w:t>
      </w:r>
      <w:r w:rsidR="006055C7" w:rsidRPr="00B14C8C">
        <w:rPr>
          <w:rFonts w:asciiTheme="minorEastAsia" w:eastAsiaTheme="minorEastAsia" w:hAnsiTheme="minorEastAsia"/>
          <w:b/>
          <w:color w:val="03DB65"/>
        </w:rPr>
        <w:t xml:space="preserve"># </w:t>
      </w:r>
      <w:r w:rsidR="006055C7" w:rsidRPr="00B14C8C">
        <w:rPr>
          <w:rFonts w:asciiTheme="minorEastAsia" w:eastAsiaTheme="minorEastAsia" w:hAnsiTheme="minorEastAsia" w:hint="eastAsia"/>
          <w:b/>
          <w:color w:val="03DB65"/>
        </w:rPr>
        <w:t>指定片键</w:t>
      </w:r>
    </w:p>
    <w:p w:rsidR="003F6AF7" w:rsidRPr="00B14C8C" w:rsidRDefault="003F6AF7" w:rsidP="003F6AF7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"collectionsharded" : " foo.fs.chunks ", "ok" : 1 }</w:t>
      </w:r>
    </w:p>
    <w:p w:rsidR="00465A71" w:rsidRPr="00B14C8C" w:rsidRDefault="00465A71" w:rsidP="00465A71">
      <w:pPr>
        <w:pStyle w:val="a6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组合片键</w:t>
      </w:r>
    </w:p>
    <w:p w:rsidR="00575E00" w:rsidRPr="00B14C8C" w:rsidRDefault="00575E00" w:rsidP="00293D6A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数据库中没有比较合适的片键供选择，或者是打算使用的片键基数太小（即变化少如星期只有</w:t>
      </w:r>
      <w:r w:rsidRPr="00B14C8C">
        <w:rPr>
          <w:rFonts w:asciiTheme="minorEastAsia" w:eastAsiaTheme="minorEastAsia" w:hAnsiTheme="minorEastAsia"/>
        </w:rPr>
        <w:t>7</w:t>
      </w:r>
      <w:r w:rsidRPr="00B14C8C">
        <w:rPr>
          <w:rFonts w:asciiTheme="minorEastAsia" w:eastAsiaTheme="minorEastAsia" w:hAnsiTheme="minorEastAsia" w:hint="eastAsia"/>
        </w:rPr>
        <w:t>天可变化），可以选另一个字段使用组合片键，甚至可以添加冗余字段来组合。一般是粗粒度</w:t>
      </w:r>
      <w:r w:rsidRPr="00B14C8C">
        <w:rPr>
          <w:rFonts w:asciiTheme="minorEastAsia" w:eastAsiaTheme="minorEastAsia" w:hAnsiTheme="minorEastAsia"/>
        </w:rPr>
        <w:t>+</w:t>
      </w:r>
      <w:r w:rsidRPr="00B14C8C">
        <w:rPr>
          <w:rFonts w:asciiTheme="minorEastAsia" w:eastAsiaTheme="minorEastAsia" w:hAnsiTheme="minorEastAsia" w:hint="eastAsia"/>
        </w:rPr>
        <w:t>细粒度进行组合。</w:t>
      </w:r>
    </w:p>
    <w:p w:rsidR="00575E00" w:rsidRPr="00B14C8C" w:rsidRDefault="00575E00" w:rsidP="00293D6A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  <w:b/>
          <w:bCs/>
        </w:rPr>
        <w:t>组合片键的创建，</w:t>
      </w:r>
      <w:r w:rsidRPr="00B14C8C">
        <w:rPr>
          <w:rFonts w:asciiTheme="minorEastAsia" w:eastAsiaTheme="minorEastAsia" w:hAnsiTheme="minorEastAsia" w:hint="eastAsia"/>
        </w:rPr>
        <w:t>对</w:t>
      </w:r>
      <w:r w:rsidRPr="00B14C8C">
        <w:rPr>
          <w:rFonts w:asciiTheme="minorEastAsia" w:eastAsiaTheme="minorEastAsia" w:hAnsiTheme="minorEastAsia"/>
        </w:rPr>
        <w:t>GridFS</w:t>
      </w:r>
      <w:r w:rsidRPr="00B14C8C">
        <w:rPr>
          <w:rFonts w:asciiTheme="minorEastAsia" w:eastAsiaTheme="minorEastAsia" w:hAnsiTheme="minorEastAsia" w:hint="eastAsia"/>
        </w:rPr>
        <w:t>的</w:t>
      </w:r>
      <w:r w:rsidRPr="00B14C8C">
        <w:rPr>
          <w:rFonts w:asciiTheme="minorEastAsia" w:eastAsiaTheme="minorEastAsia" w:hAnsiTheme="minorEastAsia"/>
        </w:rPr>
        <w:t>chunks</w:t>
      </w:r>
      <w:r w:rsidRPr="00B14C8C">
        <w:rPr>
          <w:rFonts w:asciiTheme="minorEastAsia" w:eastAsiaTheme="minorEastAsia" w:hAnsiTheme="minorEastAsia" w:hint="eastAsia"/>
        </w:rPr>
        <w:t>集合使用</w:t>
      </w:r>
      <w:r w:rsidRPr="00B14C8C">
        <w:rPr>
          <w:rFonts w:asciiTheme="minorEastAsia" w:eastAsiaTheme="minorEastAsia" w:hAnsiTheme="minorEastAsia"/>
        </w:rPr>
        <w:t>files_id</w:t>
      </w:r>
      <w:r w:rsidRPr="00B14C8C">
        <w:rPr>
          <w:rFonts w:asciiTheme="minorEastAsia" w:eastAsiaTheme="minorEastAsia" w:hAnsiTheme="minorEastAsia" w:hint="eastAsia"/>
        </w:rPr>
        <w:t>和</w:t>
      </w:r>
      <w:r w:rsidRPr="00B14C8C">
        <w:rPr>
          <w:rFonts w:asciiTheme="minorEastAsia" w:eastAsiaTheme="minorEastAsia" w:hAnsiTheme="minorEastAsia"/>
        </w:rPr>
        <w:t>n</w:t>
      </w:r>
      <w:r w:rsidRPr="00B14C8C">
        <w:rPr>
          <w:rFonts w:asciiTheme="minorEastAsia" w:eastAsiaTheme="minorEastAsia" w:hAnsiTheme="minorEastAsia" w:hint="eastAsia"/>
        </w:rPr>
        <w:t>组合分片</w:t>
      </w:r>
    </w:p>
    <w:p w:rsidR="00575E00" w:rsidRPr="00B14C8C" w:rsidRDefault="00575E00" w:rsidP="00293D6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 sh.enableSharding("foo")</w:t>
      </w:r>
    </w:p>
    <w:p w:rsidR="00575E00" w:rsidRPr="00B14C8C" w:rsidRDefault="00575E00" w:rsidP="00293D6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"ok" : 1 }</w:t>
      </w:r>
    </w:p>
    <w:p w:rsidR="00575E00" w:rsidRPr="00B14C8C" w:rsidRDefault="00575E00" w:rsidP="00293D6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 sh.shardCollection("foo.fs.chunks",{"files_id":1, "n":1})</w:t>
      </w:r>
    </w:p>
    <w:p w:rsidR="00575E00" w:rsidRPr="00B14C8C" w:rsidRDefault="00575E00" w:rsidP="00293D6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"collectionsharded" : " foo.fs.chunks ", "ok" : 1 }</w:t>
      </w:r>
    </w:p>
    <w:p w:rsidR="00575E00" w:rsidRPr="00B14C8C" w:rsidRDefault="00575E00" w:rsidP="0070570F">
      <w:pPr>
        <w:rPr>
          <w:rFonts w:asciiTheme="minorEastAsia" w:eastAsiaTheme="minorEastAsia" w:hAnsiTheme="minorEastAsia"/>
        </w:rPr>
      </w:pPr>
    </w:p>
    <w:p w:rsidR="00C63E15" w:rsidRPr="00B14C8C" w:rsidRDefault="00C63E15" w:rsidP="0070570F">
      <w:pPr>
        <w:rPr>
          <w:rFonts w:asciiTheme="minorEastAsia" w:eastAsiaTheme="minorEastAsia" w:hAnsiTheme="minorEastAsia"/>
        </w:rPr>
      </w:pPr>
    </w:p>
    <w:p w:rsidR="00C63E15" w:rsidRPr="00B14C8C" w:rsidRDefault="00C63E15" w:rsidP="0070570F">
      <w:pPr>
        <w:rPr>
          <w:rFonts w:asciiTheme="minorEastAsia" w:eastAsiaTheme="minorEastAsia" w:hAnsiTheme="minorEastAsia"/>
        </w:rPr>
      </w:pPr>
    </w:p>
    <w:p w:rsidR="00C63E15" w:rsidRPr="00B14C8C" w:rsidRDefault="00C63E15" w:rsidP="0070570F">
      <w:pPr>
        <w:rPr>
          <w:rFonts w:asciiTheme="minorEastAsia" w:eastAsiaTheme="minorEastAsia" w:hAnsiTheme="minorEastAsia"/>
        </w:rPr>
      </w:pPr>
    </w:p>
    <w:p w:rsidR="00C63E15" w:rsidRPr="00B14C8C" w:rsidRDefault="00C63E15" w:rsidP="0070570F">
      <w:pPr>
        <w:rPr>
          <w:rFonts w:asciiTheme="minorEastAsia" w:eastAsiaTheme="minorEastAsia" w:hAnsiTheme="minorEastAsia"/>
          <w:b/>
          <w:color w:val="03DB65"/>
        </w:rPr>
      </w:pPr>
    </w:p>
    <w:p w:rsidR="00193608" w:rsidRPr="00B14C8C" w:rsidRDefault="00193608" w:rsidP="00193608">
      <w:pPr>
        <w:pStyle w:val="3"/>
        <w:rPr>
          <w:rFonts w:asciiTheme="minorEastAsia" w:eastAsiaTheme="minorEastAsia" w:hAnsiTheme="minorEastAsia"/>
        </w:rPr>
      </w:pPr>
      <w:bookmarkStart w:id="55" w:name="_Toc32242712"/>
      <w:r w:rsidRPr="00B14C8C">
        <w:rPr>
          <w:rFonts w:asciiTheme="minorEastAsia" w:eastAsiaTheme="minorEastAsia" w:hAnsiTheme="minorEastAsia"/>
        </w:rPr>
        <w:t>4.5.3</w:t>
      </w:r>
      <w:r w:rsidRPr="00B14C8C">
        <w:rPr>
          <w:rFonts w:asciiTheme="minorEastAsia" w:eastAsiaTheme="minorEastAsia" w:hAnsiTheme="minorEastAsia" w:hint="eastAsia"/>
        </w:rPr>
        <w:t>片键选取建议</w:t>
      </w:r>
      <w:bookmarkEnd w:id="55"/>
    </w:p>
    <w:p w:rsidR="00C35417" w:rsidRPr="00B14C8C" w:rsidRDefault="00FB6FA0" w:rsidP="00991906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7C3DE6" w:rsidRPr="00B14C8C">
        <w:rPr>
          <w:rFonts w:asciiTheme="minorEastAsia" w:eastAsiaTheme="minorEastAsia" w:hAnsiTheme="minorEastAsia" w:hint="eastAsia"/>
        </w:rPr>
        <w:t>一个良好的片键应该具备如下特点：</w:t>
      </w:r>
    </w:p>
    <w:p w:rsidR="007C3DE6" w:rsidRPr="00B14C8C" w:rsidRDefault="002B52F0" w:rsidP="002B52F0">
      <w:pPr>
        <w:pStyle w:val="a6"/>
        <w:numPr>
          <w:ilvl w:val="0"/>
          <w:numId w:val="14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可以讲数据均匀的分布到各个分片上；</w:t>
      </w:r>
    </w:p>
    <w:p w:rsidR="002B52F0" w:rsidRPr="00B14C8C" w:rsidRDefault="00327009" w:rsidP="002B52F0">
      <w:pPr>
        <w:pStyle w:val="a6"/>
        <w:numPr>
          <w:ilvl w:val="0"/>
          <w:numId w:val="14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保证</w:t>
      </w:r>
      <w:r w:rsidR="00510821" w:rsidRPr="00B14C8C">
        <w:rPr>
          <w:rFonts w:asciiTheme="minorEastAsia" w:eastAsiaTheme="minorEastAsia" w:hAnsiTheme="minorEastAsia"/>
        </w:rPr>
        <w:t>CURD</w:t>
      </w:r>
      <w:r w:rsidR="00510821" w:rsidRPr="00B14C8C">
        <w:rPr>
          <w:rFonts w:asciiTheme="minorEastAsia" w:eastAsiaTheme="minorEastAsia" w:hAnsiTheme="minorEastAsia" w:hint="eastAsia"/>
        </w:rPr>
        <w:t>可利用局部性；</w:t>
      </w:r>
    </w:p>
    <w:p w:rsidR="00300FC5" w:rsidRPr="00B14C8C" w:rsidRDefault="00510821" w:rsidP="00991906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（</w:t>
      </w:r>
      <w:r w:rsidRPr="00B14C8C">
        <w:rPr>
          <w:rFonts w:asciiTheme="minorEastAsia" w:eastAsiaTheme="minorEastAsia" w:hAnsiTheme="minorEastAsia"/>
        </w:rPr>
        <w:t>3</w:t>
      </w:r>
      <w:r w:rsidRPr="00B14C8C">
        <w:rPr>
          <w:rFonts w:asciiTheme="minorEastAsia" w:eastAsiaTheme="minorEastAsia" w:hAnsiTheme="minorEastAsia" w:hint="eastAsia"/>
        </w:rPr>
        <w:t>）</w:t>
      </w:r>
      <w:r w:rsidR="002D4B79" w:rsidRPr="00B14C8C">
        <w:rPr>
          <w:rFonts w:asciiTheme="minorEastAsia" w:eastAsiaTheme="minorEastAsia" w:hAnsiTheme="minorEastAsia" w:hint="eastAsia"/>
        </w:rPr>
        <w:t>有足够的粒度进行块拆分。</w:t>
      </w:r>
    </w:p>
    <w:p w:rsidR="00300FC5" w:rsidRPr="00B14C8C" w:rsidRDefault="000851F1" w:rsidP="00A961F3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满足这些要求的的片键通常由两个字段组成，</w:t>
      </w:r>
      <w:r w:rsidRPr="00B14C8C">
        <w:rPr>
          <w:rFonts w:asciiTheme="minorEastAsia" w:eastAsiaTheme="minorEastAsia" w:hAnsiTheme="minorEastAsia" w:hint="eastAsia"/>
          <w:b/>
        </w:rPr>
        <w:t>第一个是粗粒度，第二个是粒度较细。那么我们需要使用复合片键</w:t>
      </w:r>
      <w:r w:rsidRPr="00B14C8C">
        <w:rPr>
          <w:rFonts w:asciiTheme="minorEastAsia" w:eastAsiaTheme="minorEastAsia" w:hAnsiTheme="minorEastAsia"/>
          <w:b/>
        </w:rPr>
        <w:t>{userid</w:t>
      </w:r>
      <w:r w:rsidRPr="00B14C8C">
        <w:rPr>
          <w:rFonts w:asciiTheme="minorEastAsia" w:eastAsiaTheme="minorEastAsia" w:hAnsiTheme="minorEastAsia" w:hint="eastAsia"/>
          <w:b/>
        </w:rPr>
        <w:t>：</w:t>
      </w:r>
      <w:r w:rsidRPr="00B14C8C">
        <w:rPr>
          <w:rFonts w:asciiTheme="minorEastAsia" w:eastAsiaTheme="minorEastAsia" w:hAnsiTheme="minorEastAsia"/>
          <w:b/>
        </w:rPr>
        <w:t>1</w:t>
      </w:r>
      <w:r w:rsidRPr="00B14C8C">
        <w:rPr>
          <w:rFonts w:asciiTheme="minorEastAsia" w:eastAsiaTheme="minorEastAsia" w:hAnsiTheme="minorEastAsia" w:hint="eastAsia"/>
          <w:b/>
        </w:rPr>
        <w:t>，</w:t>
      </w:r>
      <w:r w:rsidRPr="00B14C8C">
        <w:rPr>
          <w:rFonts w:asciiTheme="minorEastAsia" w:eastAsiaTheme="minorEastAsia" w:hAnsiTheme="minorEastAsia"/>
          <w:b/>
        </w:rPr>
        <w:t>_id:1}</w:t>
      </w:r>
      <w:r w:rsidRPr="00B14C8C">
        <w:rPr>
          <w:rFonts w:asciiTheme="minorEastAsia" w:eastAsiaTheme="minorEastAsia" w:hAnsiTheme="minorEastAsia" w:hint="eastAsia"/>
        </w:rPr>
        <w:t>。当用户同时插入数据时，我们可以预见大多数情况下，这些数据会被均匀的分布到所有的片上，而且分片里的唯一字段</w:t>
      </w:r>
      <w:r w:rsidRPr="00B14C8C">
        <w:rPr>
          <w:rFonts w:asciiTheme="minorEastAsia" w:eastAsiaTheme="minorEastAsia" w:hAnsiTheme="minorEastAsia"/>
        </w:rPr>
        <w:t>_id</w:t>
      </w:r>
      <w:r w:rsidRPr="00B14C8C">
        <w:rPr>
          <w:rFonts w:asciiTheme="minorEastAsia" w:eastAsiaTheme="minorEastAsia" w:hAnsiTheme="minorEastAsia" w:hint="eastAsia"/>
        </w:rPr>
        <w:t>能保证对任意一个文档的查询和更新始终都能指向单个分片。如果对用户</w:t>
      </w:r>
      <w:r w:rsidRPr="00B14C8C">
        <w:rPr>
          <w:rFonts w:asciiTheme="minorEastAsia" w:eastAsiaTheme="minorEastAsia" w:hAnsiTheme="minorEastAsia"/>
        </w:rPr>
        <w:t>ID</w:t>
      </w:r>
      <w:r w:rsidRPr="00B14C8C">
        <w:rPr>
          <w:rFonts w:asciiTheme="minorEastAsia" w:eastAsiaTheme="minorEastAsia" w:hAnsiTheme="minorEastAsia" w:hint="eastAsia"/>
        </w:rPr>
        <w:t>执行更复杂的查询，那么路由也只会将查询路由包含此用户</w:t>
      </w:r>
      <w:r w:rsidRPr="00B14C8C">
        <w:rPr>
          <w:rFonts w:asciiTheme="minorEastAsia" w:eastAsiaTheme="minorEastAsia" w:hAnsiTheme="minorEastAsia"/>
        </w:rPr>
        <w:t>ID</w:t>
      </w:r>
      <w:r w:rsidRPr="00B14C8C">
        <w:rPr>
          <w:rFonts w:asciiTheme="minorEastAsia" w:eastAsiaTheme="minorEastAsia" w:hAnsiTheme="minorEastAsia" w:hint="eastAsia"/>
        </w:rPr>
        <w:t>存在的片上，而不会发到所有分片。</w:t>
      </w:r>
    </w:p>
    <w:p w:rsidR="002D4B79" w:rsidRPr="00B14C8C" w:rsidRDefault="002D4B79" w:rsidP="00991906">
      <w:pPr>
        <w:rPr>
          <w:rFonts w:asciiTheme="minorEastAsia" w:eastAsiaTheme="minorEastAsia" w:hAnsiTheme="minorEastAsia"/>
        </w:rPr>
      </w:pPr>
    </w:p>
    <w:p w:rsidR="00FB5241" w:rsidRPr="00B14C8C" w:rsidRDefault="00FB5241" w:rsidP="00FB5241">
      <w:pPr>
        <w:pStyle w:val="a9"/>
        <w:shd w:val="clear" w:color="auto" w:fill="FFFFFF"/>
        <w:spacing w:before="0" w:beforeAutospacing="0" w:after="0" w:afterAutospacing="0" w:line="542" w:lineRule="atLeast"/>
        <w:rPr>
          <w:rFonts w:asciiTheme="minorEastAsia" w:eastAsiaTheme="minorEastAsia" w:hAnsiTheme="minorEastAsia" w:cstheme="minorBidi"/>
          <w:kern w:val="2"/>
          <w:szCs w:val="22"/>
        </w:rPr>
      </w:pPr>
      <w:r w:rsidRPr="00B14C8C">
        <w:rPr>
          <w:rFonts w:asciiTheme="minorEastAsia" w:eastAsiaTheme="minorEastAsia" w:hAnsiTheme="minorEastAsia" w:cstheme="minorBidi" w:hint="eastAsia"/>
          <w:kern w:val="2"/>
          <w:szCs w:val="22"/>
        </w:rPr>
        <w:t>大致了解了片键的种类，那么怎么选择片键呢？无非从两个方面考虑，数据的查询和写入，最好的效果就是数据查询时能命中更少的分片，数据写入时能够随机的写入每个分片，关键在于如何</w:t>
      </w:r>
      <w:r w:rsidRPr="00B14C8C">
        <w:rPr>
          <w:rFonts w:asciiTheme="minorEastAsia" w:eastAsiaTheme="minorEastAsia" w:hAnsiTheme="minorEastAsia" w:cstheme="minorBidi" w:hint="eastAsia"/>
          <w:b/>
          <w:bCs/>
          <w:kern w:val="2"/>
          <w:szCs w:val="22"/>
        </w:rPr>
        <w:t>权衡性能和负载</w:t>
      </w:r>
      <w:r w:rsidRPr="00B14C8C">
        <w:rPr>
          <w:rFonts w:asciiTheme="minorEastAsia" w:eastAsiaTheme="minorEastAsia" w:hAnsiTheme="minorEastAsia" w:cstheme="minorBidi" w:hint="eastAsia"/>
          <w:kern w:val="2"/>
          <w:szCs w:val="22"/>
        </w:rPr>
        <w:t>。</w:t>
      </w:r>
    </w:p>
    <w:p w:rsidR="00FB5241" w:rsidRPr="00B14C8C" w:rsidRDefault="00FB5241" w:rsidP="00FB5241">
      <w:pPr>
        <w:pStyle w:val="a9"/>
        <w:shd w:val="clear" w:color="auto" w:fill="FFFFFF"/>
        <w:spacing w:before="0" w:beforeAutospacing="0" w:after="0" w:afterAutospacing="0" w:line="542" w:lineRule="atLeast"/>
        <w:rPr>
          <w:rFonts w:asciiTheme="minorEastAsia" w:eastAsiaTheme="minorEastAsia" w:hAnsiTheme="minorEastAsia" w:cstheme="minorBidi"/>
          <w:kern w:val="2"/>
          <w:szCs w:val="22"/>
        </w:rPr>
      </w:pPr>
      <w:r w:rsidRPr="00B14C8C">
        <w:rPr>
          <w:rFonts w:asciiTheme="minorEastAsia" w:eastAsiaTheme="minorEastAsia" w:hAnsiTheme="minorEastAsia" w:cstheme="minorBidi" w:hint="eastAsia"/>
          <w:kern w:val="2"/>
          <w:szCs w:val="22"/>
        </w:rPr>
        <w:t>如何选择片键主要从下面几个问题考虑：</w:t>
      </w:r>
    </w:p>
    <w:p w:rsidR="00FB5241" w:rsidRPr="00B14C8C" w:rsidRDefault="00FB5241" w:rsidP="00FB5241">
      <w:pPr>
        <w:pStyle w:val="a9"/>
        <w:shd w:val="clear" w:color="auto" w:fill="FFFFFF"/>
        <w:spacing w:before="0" w:beforeAutospacing="0" w:after="0" w:afterAutospacing="0" w:line="542" w:lineRule="atLeast"/>
        <w:rPr>
          <w:rFonts w:asciiTheme="minorEastAsia" w:eastAsiaTheme="minorEastAsia" w:hAnsiTheme="minorEastAsia" w:cstheme="minorBidi"/>
          <w:kern w:val="2"/>
          <w:szCs w:val="22"/>
        </w:rPr>
      </w:pPr>
      <w:r w:rsidRPr="00B14C8C">
        <w:rPr>
          <w:rFonts w:asciiTheme="minorEastAsia" w:eastAsiaTheme="minorEastAsia" w:hAnsiTheme="minorEastAsia" w:cstheme="minorBidi" w:hint="eastAsia"/>
          <w:kern w:val="2"/>
          <w:szCs w:val="22"/>
        </w:rPr>
        <w:t>（</w:t>
      </w:r>
      <w:r w:rsidRPr="00B14C8C">
        <w:rPr>
          <w:rFonts w:asciiTheme="minorEastAsia" w:eastAsiaTheme="minorEastAsia" w:hAnsiTheme="minorEastAsia" w:cstheme="minorBidi"/>
          <w:kern w:val="2"/>
          <w:szCs w:val="22"/>
        </w:rPr>
        <w:t>1</w:t>
      </w:r>
      <w:r w:rsidRPr="00B14C8C">
        <w:rPr>
          <w:rFonts w:asciiTheme="minorEastAsia" w:eastAsiaTheme="minorEastAsia" w:hAnsiTheme="minorEastAsia" w:cstheme="minorBidi" w:hint="eastAsia"/>
          <w:kern w:val="2"/>
          <w:szCs w:val="22"/>
        </w:rPr>
        <w:t>）首先确定一个经常性查询的字段</w:t>
      </w:r>
    </w:p>
    <w:p w:rsidR="00FB5241" w:rsidRPr="00B14C8C" w:rsidRDefault="00FB5241" w:rsidP="00FB5241">
      <w:pPr>
        <w:pStyle w:val="a9"/>
        <w:shd w:val="clear" w:color="auto" w:fill="FFFFFF"/>
        <w:spacing w:before="0" w:beforeAutospacing="0" w:after="0" w:afterAutospacing="0" w:line="542" w:lineRule="atLeast"/>
        <w:rPr>
          <w:rFonts w:asciiTheme="minorEastAsia" w:eastAsiaTheme="minorEastAsia" w:hAnsiTheme="minorEastAsia" w:cstheme="minorBidi"/>
          <w:kern w:val="2"/>
          <w:szCs w:val="22"/>
        </w:rPr>
      </w:pPr>
      <w:r w:rsidRPr="00B14C8C">
        <w:rPr>
          <w:rFonts w:asciiTheme="minorEastAsia" w:eastAsiaTheme="minorEastAsia" w:hAnsiTheme="minorEastAsia" w:cstheme="minorBidi" w:hint="eastAsia"/>
          <w:kern w:val="2"/>
          <w:szCs w:val="22"/>
        </w:rPr>
        <w:t>（</w:t>
      </w:r>
      <w:r w:rsidRPr="00B14C8C">
        <w:rPr>
          <w:rFonts w:asciiTheme="minorEastAsia" w:eastAsiaTheme="minorEastAsia" w:hAnsiTheme="minorEastAsia" w:cstheme="minorBidi"/>
          <w:kern w:val="2"/>
          <w:szCs w:val="22"/>
        </w:rPr>
        <w:t>2</w:t>
      </w:r>
      <w:r w:rsidRPr="00B14C8C">
        <w:rPr>
          <w:rFonts w:asciiTheme="minorEastAsia" w:eastAsiaTheme="minorEastAsia" w:hAnsiTheme="minorEastAsia" w:cstheme="minorBidi" w:hint="eastAsia"/>
          <w:kern w:val="2"/>
          <w:szCs w:val="22"/>
        </w:rPr>
        <w:t>）找到影响这些操作性能的关键点</w:t>
      </w:r>
    </w:p>
    <w:p w:rsidR="00FB5241" w:rsidRPr="00B14C8C" w:rsidRDefault="00FB5241" w:rsidP="00FB5241">
      <w:pPr>
        <w:pStyle w:val="a9"/>
        <w:shd w:val="clear" w:color="auto" w:fill="FFFFFF"/>
        <w:spacing w:before="0" w:beforeAutospacing="0" w:after="0" w:afterAutospacing="0" w:line="542" w:lineRule="atLeast"/>
        <w:rPr>
          <w:rFonts w:asciiTheme="minorEastAsia" w:eastAsiaTheme="minorEastAsia" w:hAnsiTheme="minorEastAsia" w:cstheme="minorBidi"/>
          <w:kern w:val="2"/>
          <w:szCs w:val="22"/>
        </w:rPr>
      </w:pPr>
      <w:r w:rsidRPr="00B14C8C">
        <w:rPr>
          <w:rFonts w:asciiTheme="minorEastAsia" w:eastAsiaTheme="minorEastAsia" w:hAnsiTheme="minorEastAsia" w:cstheme="minorBidi" w:hint="eastAsia"/>
          <w:kern w:val="2"/>
          <w:szCs w:val="22"/>
        </w:rPr>
        <w:t>（</w:t>
      </w:r>
      <w:r w:rsidRPr="00B14C8C">
        <w:rPr>
          <w:rFonts w:asciiTheme="minorEastAsia" w:eastAsiaTheme="minorEastAsia" w:hAnsiTheme="minorEastAsia" w:cstheme="minorBidi"/>
          <w:kern w:val="2"/>
          <w:szCs w:val="22"/>
        </w:rPr>
        <w:t>3</w:t>
      </w:r>
      <w:r w:rsidRPr="00B14C8C">
        <w:rPr>
          <w:rFonts w:asciiTheme="minorEastAsia" w:eastAsiaTheme="minorEastAsia" w:hAnsiTheme="minorEastAsia" w:cstheme="minorBidi" w:hint="eastAsia"/>
          <w:kern w:val="2"/>
          <w:szCs w:val="22"/>
        </w:rPr>
        <w:t>）如果选的字段基数比较小，添加一个粒度细的字段</w:t>
      </w:r>
    </w:p>
    <w:p w:rsidR="00FB5241" w:rsidRPr="00B14C8C" w:rsidRDefault="00FB5241" w:rsidP="00FB5241">
      <w:pPr>
        <w:pStyle w:val="a9"/>
        <w:shd w:val="clear" w:color="auto" w:fill="FFFFFF"/>
        <w:spacing w:before="0" w:beforeAutospacing="0" w:after="0" w:afterAutospacing="0" w:line="542" w:lineRule="atLeast"/>
        <w:rPr>
          <w:rFonts w:asciiTheme="minorEastAsia" w:eastAsiaTheme="minorEastAsia" w:hAnsiTheme="minorEastAsia" w:cstheme="minorBidi"/>
          <w:kern w:val="2"/>
          <w:szCs w:val="22"/>
        </w:rPr>
      </w:pPr>
      <w:r w:rsidRPr="00B14C8C">
        <w:rPr>
          <w:rFonts w:asciiTheme="minorEastAsia" w:eastAsiaTheme="minorEastAsia" w:hAnsiTheme="minorEastAsia" w:cstheme="minorBidi"/>
          <w:kern w:val="2"/>
          <w:szCs w:val="22"/>
        </w:rPr>
        <w:t>      </w:t>
      </w:r>
      <w:r w:rsidRPr="00B14C8C">
        <w:rPr>
          <w:rFonts w:asciiTheme="minorEastAsia" w:eastAsiaTheme="minorEastAsia" w:hAnsiTheme="minorEastAsia" w:cstheme="minorBidi" w:hint="eastAsia"/>
          <w:kern w:val="2"/>
          <w:szCs w:val="22"/>
        </w:rPr>
        <w:t>怎么选择，如何权衡，跟具体的业务以及数据类型都有关系，具体问题具体分析。</w:t>
      </w:r>
    </w:p>
    <w:p w:rsidR="00300FC5" w:rsidRPr="00B14C8C" w:rsidRDefault="00300FC5" w:rsidP="00991906">
      <w:pPr>
        <w:rPr>
          <w:rFonts w:asciiTheme="minorEastAsia" w:eastAsiaTheme="minorEastAsia" w:hAnsiTheme="minorEastAsia"/>
        </w:rPr>
      </w:pPr>
    </w:p>
    <w:p w:rsidR="00991906" w:rsidRPr="00B14C8C" w:rsidRDefault="00991906" w:rsidP="00991906">
      <w:pPr>
        <w:rPr>
          <w:rFonts w:asciiTheme="minorEastAsia" w:eastAsiaTheme="minorEastAsia" w:hAnsiTheme="minorEastAsia"/>
        </w:rPr>
      </w:pPr>
    </w:p>
    <w:p w:rsidR="00991906" w:rsidRPr="00B14C8C" w:rsidRDefault="00991906" w:rsidP="00991906">
      <w:pPr>
        <w:rPr>
          <w:rFonts w:asciiTheme="minorEastAsia" w:eastAsiaTheme="minorEastAsia" w:hAnsiTheme="minorEastAsia"/>
        </w:rPr>
      </w:pPr>
    </w:p>
    <w:p w:rsidR="00AF4BF1" w:rsidRPr="00B14C8C" w:rsidRDefault="00AF4BF1" w:rsidP="00AF4BF1">
      <w:pPr>
        <w:pStyle w:val="2"/>
        <w:rPr>
          <w:rFonts w:asciiTheme="minorEastAsia" w:eastAsiaTheme="minorEastAsia" w:hAnsiTheme="minorEastAsia"/>
        </w:rPr>
      </w:pPr>
      <w:bookmarkStart w:id="56" w:name="_Toc32242713"/>
      <w:r w:rsidRPr="00B14C8C">
        <w:rPr>
          <w:rFonts w:asciiTheme="minorEastAsia" w:eastAsiaTheme="minorEastAsia" w:hAnsiTheme="minorEastAsia"/>
        </w:rPr>
        <w:t>4.6</w:t>
      </w:r>
      <w:r w:rsidRPr="00B14C8C">
        <w:rPr>
          <w:rFonts w:asciiTheme="minorEastAsia" w:eastAsiaTheme="minorEastAsia" w:hAnsiTheme="minorEastAsia" w:hint="eastAsia"/>
        </w:rPr>
        <w:t>正在更新的文档所属的块正在被迁移</w:t>
      </w:r>
      <w:bookmarkEnd w:id="56"/>
    </w:p>
    <w:p w:rsidR="00027664" w:rsidRPr="00B14C8C" w:rsidRDefault="00AF4BF1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跟新操作会发生在老的分片上，待更新完成后，新的数据会被复制到新分片的块中。</w:t>
      </w:r>
    </w:p>
    <w:p w:rsidR="00D72658" w:rsidRPr="00B14C8C" w:rsidRDefault="00D72658" w:rsidP="00D72658">
      <w:pPr>
        <w:pStyle w:val="2"/>
        <w:rPr>
          <w:rFonts w:asciiTheme="minorEastAsia" w:eastAsiaTheme="minorEastAsia" w:hAnsiTheme="minorEastAsia"/>
        </w:rPr>
      </w:pPr>
      <w:bookmarkStart w:id="57" w:name="_Toc32242714"/>
      <w:r w:rsidRPr="00B14C8C">
        <w:rPr>
          <w:rFonts w:asciiTheme="minorEastAsia" w:eastAsiaTheme="minorEastAsia" w:hAnsiTheme="minorEastAsia"/>
        </w:rPr>
        <w:t>4.7</w:t>
      </w:r>
      <w:r w:rsidRPr="00B14C8C">
        <w:rPr>
          <w:rFonts w:asciiTheme="minorEastAsia" w:eastAsiaTheme="minorEastAsia" w:hAnsiTheme="minorEastAsia" w:hint="eastAsia"/>
        </w:rPr>
        <w:t>删除</w:t>
      </w:r>
      <w:r w:rsidRPr="00B14C8C">
        <w:rPr>
          <w:rFonts w:asciiTheme="minorEastAsia" w:eastAsiaTheme="minorEastAsia" w:hAnsiTheme="minorEastAsia"/>
        </w:rPr>
        <w:t>moveChunk</w:t>
      </w:r>
      <w:r w:rsidRPr="00B14C8C">
        <w:rPr>
          <w:rFonts w:asciiTheme="minorEastAsia" w:eastAsiaTheme="minorEastAsia" w:hAnsiTheme="minorEastAsia" w:hint="eastAsia"/>
        </w:rPr>
        <w:t>目录下的老数据安全吗？</w:t>
      </w:r>
      <w:bookmarkEnd w:id="57"/>
    </w:p>
    <w:p w:rsidR="00D72658" w:rsidRPr="00B14C8C" w:rsidRDefault="00D72658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是可以删除的，这些数据是在均衡的时候在后台创建的备份文件，一旦迁移完成这些文件可以删除。</w:t>
      </w:r>
    </w:p>
    <w:p w:rsidR="007034D6" w:rsidRPr="00B14C8C" w:rsidRDefault="007034D6" w:rsidP="007034D6">
      <w:pPr>
        <w:pStyle w:val="2"/>
        <w:rPr>
          <w:rFonts w:asciiTheme="minorEastAsia" w:eastAsiaTheme="minorEastAsia" w:hAnsiTheme="minorEastAsia"/>
        </w:rPr>
      </w:pPr>
      <w:bookmarkStart w:id="58" w:name="_Toc32242715"/>
      <w:r w:rsidRPr="00B14C8C">
        <w:rPr>
          <w:rFonts w:asciiTheme="minorEastAsia" w:eastAsiaTheme="minorEastAsia" w:hAnsiTheme="minorEastAsia"/>
        </w:rPr>
        <w:t>4.8mongs</w:t>
      </w:r>
      <w:r w:rsidRPr="00B14C8C">
        <w:rPr>
          <w:rFonts w:asciiTheme="minorEastAsia" w:eastAsiaTheme="minorEastAsia" w:hAnsiTheme="minorEastAsia" w:hint="eastAsia"/>
        </w:rPr>
        <w:t>处理连接</w:t>
      </w:r>
      <w:bookmarkEnd w:id="58"/>
    </w:p>
    <w:p w:rsidR="00D72658" w:rsidRPr="00B14C8C" w:rsidRDefault="007034D6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  <w:t>mongos</w:t>
      </w:r>
      <w:r w:rsidRPr="00B14C8C">
        <w:rPr>
          <w:rFonts w:asciiTheme="minorEastAsia" w:eastAsiaTheme="minorEastAsia" w:hAnsiTheme="minorEastAsia" w:hint="eastAsia"/>
        </w:rPr>
        <w:t>采用连接池来处理客户端的连接，无状态连接。另外，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和</w:t>
      </w:r>
      <w:r w:rsidRPr="00B14C8C">
        <w:rPr>
          <w:rFonts w:asciiTheme="minorEastAsia" w:eastAsiaTheme="minorEastAsia" w:hAnsiTheme="minorEastAsia"/>
        </w:rPr>
        <w:t>mongod</w:t>
      </w:r>
      <w:r w:rsidRPr="00B14C8C">
        <w:rPr>
          <w:rFonts w:asciiTheme="minorEastAsia" w:eastAsiaTheme="minorEastAsia" w:hAnsiTheme="minorEastAsia" w:hint="eastAsia"/>
        </w:rPr>
        <w:t>之间有一个长连接。</w:t>
      </w:r>
    </w:p>
    <w:p w:rsidR="007526F5" w:rsidRPr="00B14C8C" w:rsidRDefault="007526F5" w:rsidP="007526F5">
      <w:pPr>
        <w:pStyle w:val="2"/>
        <w:rPr>
          <w:rFonts w:asciiTheme="minorEastAsia" w:eastAsiaTheme="minorEastAsia" w:hAnsiTheme="minorEastAsia"/>
        </w:rPr>
      </w:pPr>
      <w:bookmarkStart w:id="59" w:name="_Toc32242716"/>
      <w:r w:rsidRPr="00B14C8C">
        <w:rPr>
          <w:rFonts w:asciiTheme="minorEastAsia" w:eastAsiaTheme="minorEastAsia" w:hAnsiTheme="minorEastAsia"/>
        </w:rPr>
        <w:t>4.9mongs</w:t>
      </w:r>
      <w:r w:rsidRPr="00B14C8C">
        <w:rPr>
          <w:rFonts w:asciiTheme="minorEastAsia" w:eastAsiaTheme="minorEastAsia" w:hAnsiTheme="minorEastAsia" w:hint="eastAsia"/>
        </w:rPr>
        <w:t>的配置服务</w:t>
      </w:r>
      <w:bookmarkEnd w:id="59"/>
    </w:p>
    <w:p w:rsidR="00424B53" w:rsidRPr="00B14C8C" w:rsidRDefault="007526F5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  <w:t>mongos</w:t>
      </w:r>
      <w:r w:rsidRPr="00B14C8C">
        <w:rPr>
          <w:rFonts w:asciiTheme="minorEastAsia" w:eastAsiaTheme="minorEastAsia" w:hAnsiTheme="minorEastAsia" w:hint="eastAsia"/>
        </w:rPr>
        <w:t>会延迟更新自己的本地缓存配置，可以通过</w:t>
      </w:r>
      <w:r w:rsidRPr="00B14C8C">
        <w:rPr>
          <w:rFonts w:asciiTheme="minorEastAsia" w:eastAsiaTheme="minorEastAsia" w:hAnsiTheme="minorEastAsia"/>
        </w:rPr>
        <w:t>flushRouterConfig</w:t>
      </w:r>
      <w:r w:rsidRPr="00B14C8C">
        <w:rPr>
          <w:rFonts w:asciiTheme="minorEastAsia" w:eastAsiaTheme="minorEastAsia" w:hAnsiTheme="minorEastAsia" w:hint="eastAsia"/>
        </w:rPr>
        <w:t>来强制刷新本地缓存。</w:t>
      </w:r>
      <w:r w:rsidR="000679D2" w:rsidRPr="00B14C8C">
        <w:rPr>
          <w:rFonts w:asciiTheme="minorEastAsia" w:eastAsiaTheme="minorEastAsia" w:hAnsiTheme="minorEastAsia"/>
        </w:rPr>
        <w:t>db.adminCommand(</w:t>
      </w:r>
      <w:r w:rsidR="00F563E4" w:rsidRPr="00B14C8C">
        <w:rPr>
          <w:rFonts w:asciiTheme="minorEastAsia" w:eastAsiaTheme="minorEastAsia" w:hAnsiTheme="minorEastAsia"/>
        </w:rPr>
        <w:t>flushRouterConfig</w:t>
      </w:r>
      <w:r w:rsidR="000679D2" w:rsidRPr="00B14C8C">
        <w:rPr>
          <w:rFonts w:asciiTheme="minorEastAsia" w:eastAsiaTheme="minorEastAsia" w:hAnsiTheme="minorEastAsia"/>
        </w:rPr>
        <w:t>);</w:t>
      </w:r>
      <w:r w:rsidR="00424B53" w:rsidRPr="00B14C8C">
        <w:rPr>
          <w:rFonts w:asciiTheme="minorEastAsia" w:eastAsiaTheme="minorEastAsia" w:hAnsiTheme="minorEastAsia" w:hint="eastAsia"/>
        </w:rPr>
        <w:t>。</w:t>
      </w:r>
    </w:p>
    <w:p w:rsidR="007526F5" w:rsidRPr="00B14C8C" w:rsidRDefault="00424B53" w:rsidP="00845606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分片的相关命令参考：</w:t>
      </w:r>
      <w:r w:rsidRPr="00B14C8C">
        <w:rPr>
          <w:rFonts w:asciiTheme="minorEastAsia" w:eastAsiaTheme="minorEastAsia" w:hAnsiTheme="minorEastAsia"/>
        </w:rPr>
        <w:t>https://docs.mongodb.com/manual/reference/command/flushRouterConfig/#dbcmd.flushRouterConfig</w:t>
      </w:r>
    </w:p>
    <w:p w:rsidR="00AF7442" w:rsidRPr="00B14C8C" w:rsidRDefault="00AF7442" w:rsidP="00AF7442">
      <w:pPr>
        <w:pStyle w:val="2"/>
        <w:rPr>
          <w:rFonts w:asciiTheme="minorEastAsia" w:eastAsiaTheme="minorEastAsia" w:hAnsiTheme="minorEastAsia"/>
        </w:rPr>
      </w:pPr>
      <w:bookmarkStart w:id="60" w:name="_Toc32242717"/>
      <w:r w:rsidRPr="00B14C8C">
        <w:rPr>
          <w:rFonts w:asciiTheme="minorEastAsia" w:eastAsiaTheme="minorEastAsia" w:hAnsiTheme="minorEastAsia"/>
        </w:rPr>
        <w:t>4.</w:t>
      </w:r>
      <w:r w:rsidR="007555F0" w:rsidRPr="00B14C8C">
        <w:rPr>
          <w:rFonts w:asciiTheme="minorEastAsia" w:eastAsiaTheme="minorEastAsia" w:hAnsiTheme="minorEastAsia"/>
        </w:rPr>
        <w:t>10</w:t>
      </w:r>
      <w:r w:rsidRPr="00B14C8C">
        <w:rPr>
          <w:rFonts w:asciiTheme="minorEastAsia" w:eastAsiaTheme="minorEastAsia" w:hAnsiTheme="minorEastAsia"/>
        </w:rPr>
        <w:t>mong</w:t>
      </w:r>
      <w:r w:rsidR="007555F0" w:rsidRPr="00B14C8C">
        <w:rPr>
          <w:rFonts w:asciiTheme="minorEastAsia" w:eastAsiaTheme="minorEastAsia" w:hAnsiTheme="minorEastAsia"/>
        </w:rPr>
        <w:t>d</w:t>
      </w:r>
      <w:r w:rsidR="007555F0" w:rsidRPr="00B14C8C">
        <w:rPr>
          <w:rFonts w:asciiTheme="minorEastAsia" w:eastAsiaTheme="minorEastAsia" w:hAnsiTheme="minorEastAsia" w:hint="eastAsia"/>
        </w:rPr>
        <w:t>启动选项</w:t>
      </w:r>
      <w:bookmarkEnd w:id="60"/>
    </w:p>
    <w:p w:rsidR="00027664" w:rsidRPr="00B14C8C" w:rsidRDefault="00027664" w:rsidP="00464DC5">
      <w:pPr>
        <w:rPr>
          <w:rFonts w:asciiTheme="minorEastAsia" w:eastAsiaTheme="minorEastAsia" w:hAnsiTheme="minorEastAsia"/>
        </w:rPr>
      </w:pPr>
    </w:p>
    <w:p w:rsidR="000809D5" w:rsidRPr="00B14C8C" w:rsidRDefault="000809D5" w:rsidP="00464DC5">
      <w:pPr>
        <w:rPr>
          <w:rFonts w:asciiTheme="minorEastAsia" w:eastAsiaTheme="minorEastAsia" w:hAnsiTheme="minorEastAsia"/>
          <w:b/>
        </w:rPr>
      </w:pPr>
      <w:r w:rsidRPr="00B14C8C">
        <w:rPr>
          <w:rFonts w:asciiTheme="minorEastAsia" w:eastAsiaTheme="minorEastAsia" w:hAnsiTheme="minorEastAsia"/>
          <w:b/>
        </w:rPr>
        <w:t>mongod --nojournal</w:t>
      </w:r>
      <w:r w:rsidRPr="00B14C8C">
        <w:rPr>
          <w:rFonts w:asciiTheme="minorEastAsia" w:eastAsiaTheme="minorEastAsia" w:hAnsiTheme="minorEastAsia" w:hint="eastAsia"/>
          <w:b/>
        </w:rPr>
        <w:t>选项、</w:t>
      </w:r>
      <w:r w:rsidRPr="00B14C8C">
        <w:rPr>
          <w:rFonts w:asciiTheme="minorEastAsia" w:eastAsiaTheme="minorEastAsia" w:hAnsiTheme="minorEastAsia"/>
          <w:b/>
        </w:rPr>
        <w:t>oplogSize</w:t>
      </w:r>
      <w:r w:rsidRPr="00B14C8C">
        <w:rPr>
          <w:rFonts w:asciiTheme="minorEastAsia" w:eastAsiaTheme="minorEastAsia" w:hAnsiTheme="minorEastAsia" w:hint="eastAsia"/>
          <w:b/>
        </w:rPr>
        <w:t>选项、</w:t>
      </w:r>
      <w:r w:rsidRPr="00B14C8C">
        <w:rPr>
          <w:rFonts w:asciiTheme="minorEastAsia" w:eastAsiaTheme="minorEastAsia" w:hAnsiTheme="minorEastAsia"/>
          <w:b/>
        </w:rPr>
        <w:t>--fork</w:t>
      </w:r>
      <w:r w:rsidRPr="00B14C8C">
        <w:rPr>
          <w:rFonts w:asciiTheme="minorEastAsia" w:eastAsiaTheme="minorEastAsia" w:hAnsiTheme="minorEastAsia" w:hint="eastAsia"/>
          <w:b/>
        </w:rPr>
        <w:t>选项、</w:t>
      </w:r>
      <w:r w:rsidRPr="00B14C8C">
        <w:rPr>
          <w:rFonts w:asciiTheme="minorEastAsia" w:eastAsiaTheme="minorEastAsia" w:hAnsiTheme="minorEastAsia"/>
          <w:b/>
        </w:rPr>
        <w:t>logpath</w:t>
      </w:r>
      <w:r w:rsidRPr="00B14C8C">
        <w:rPr>
          <w:rFonts w:asciiTheme="minorEastAsia" w:eastAsiaTheme="minorEastAsia" w:hAnsiTheme="minorEastAsia" w:hint="eastAsia"/>
          <w:b/>
        </w:rPr>
        <w:t>选项在</w:t>
      </w:r>
      <w:r w:rsidRPr="00B14C8C">
        <w:rPr>
          <w:rFonts w:asciiTheme="minorEastAsia" w:eastAsiaTheme="minorEastAsia" w:hAnsiTheme="minorEastAsia"/>
          <w:b/>
        </w:rPr>
        <w:t>mongod</w:t>
      </w:r>
      <w:r w:rsidRPr="00B14C8C">
        <w:rPr>
          <w:rFonts w:asciiTheme="minorEastAsia" w:eastAsiaTheme="minorEastAsia" w:hAnsiTheme="minorEastAsia" w:hint="eastAsia"/>
          <w:b/>
        </w:rPr>
        <w:t>启动时的添加。</w:t>
      </w:r>
    </w:p>
    <w:p w:rsidR="00C03917" w:rsidRPr="00B14C8C" w:rsidRDefault="004A5391" w:rsidP="00464DC5">
      <w:pPr>
        <w:rPr>
          <w:rFonts w:asciiTheme="minorEastAsia" w:eastAsiaTheme="minorEastAsia" w:hAnsiTheme="minorEastAsia"/>
          <w:b/>
        </w:rPr>
      </w:pPr>
      <w:r w:rsidRPr="00B14C8C">
        <w:rPr>
          <w:rFonts w:asciiTheme="minorEastAsia" w:eastAsiaTheme="minorEastAsia" w:hAnsiTheme="minorEastAsia" w:hint="eastAsia"/>
          <w:b/>
        </w:rPr>
        <w:t>块拆分</w:t>
      </w:r>
      <w:r w:rsidRPr="00B14C8C">
        <w:rPr>
          <w:rFonts w:asciiTheme="minorEastAsia" w:eastAsiaTheme="minorEastAsia" w:hAnsiTheme="minorEastAsia"/>
          <w:b/>
        </w:rPr>
        <w:t>/</w:t>
      </w:r>
      <w:r w:rsidRPr="00B14C8C">
        <w:rPr>
          <w:rFonts w:asciiTheme="minorEastAsia" w:eastAsiaTheme="minorEastAsia" w:hAnsiTheme="minorEastAsia" w:hint="eastAsia"/>
          <w:b/>
        </w:rPr>
        <w:t>块迁移的触发条件。</w:t>
      </w:r>
    </w:p>
    <w:p w:rsidR="0040589E" w:rsidRPr="00B14C8C" w:rsidRDefault="0040589E" w:rsidP="00464DC5">
      <w:pPr>
        <w:rPr>
          <w:rFonts w:asciiTheme="minorEastAsia" w:eastAsiaTheme="minorEastAsia" w:hAnsiTheme="minorEastAsia"/>
        </w:rPr>
      </w:pPr>
    </w:p>
    <w:p w:rsidR="00F3183C" w:rsidRPr="00B14C8C" w:rsidRDefault="00F3183C" w:rsidP="0049264F">
      <w:pPr>
        <w:pStyle w:val="2"/>
        <w:rPr>
          <w:rFonts w:asciiTheme="minorEastAsia" w:eastAsiaTheme="minorEastAsia" w:hAnsiTheme="minorEastAsia"/>
        </w:rPr>
      </w:pPr>
      <w:bookmarkStart w:id="61" w:name="_Toc32242718"/>
      <w:r w:rsidRPr="00B14C8C">
        <w:rPr>
          <w:rFonts w:asciiTheme="minorEastAsia" w:eastAsiaTheme="minorEastAsia" w:hAnsiTheme="minorEastAsia"/>
        </w:rPr>
        <w:t>4.11</w:t>
      </w:r>
      <w:r w:rsidRPr="00B14C8C">
        <w:rPr>
          <w:rFonts w:asciiTheme="minorEastAsia" w:eastAsiaTheme="minorEastAsia" w:hAnsiTheme="minorEastAsia" w:hint="eastAsia"/>
        </w:rPr>
        <w:t>未分片的数据</w:t>
      </w:r>
      <w:bookmarkEnd w:id="61"/>
    </w:p>
    <w:p w:rsidR="00F3183C" w:rsidRPr="00B14C8C" w:rsidRDefault="00F3183C" w:rsidP="00103314">
      <w:pPr>
        <w:ind w:firstLine="42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 w:hint="eastAsia"/>
        </w:rPr>
        <w:t>没有分片的数据均存储在主分区上，所有的数据库都有自己的主分区，可以在</w:t>
      </w:r>
      <w:r w:rsidRPr="00B14C8C">
        <w:rPr>
          <w:rFonts w:asciiTheme="minorEastAsia" w:eastAsiaTheme="minorEastAsia" w:hAnsiTheme="minorEastAsia"/>
        </w:rPr>
        <w:t>config</w:t>
      </w:r>
      <w:r w:rsidRPr="00B14C8C">
        <w:rPr>
          <w:rFonts w:asciiTheme="minorEastAsia" w:eastAsiaTheme="minorEastAsia" w:hAnsiTheme="minorEastAsia" w:hint="eastAsia"/>
        </w:rPr>
        <w:t>中查看：</w:t>
      </w:r>
    </w:p>
    <w:p w:rsidR="00F3183C" w:rsidRPr="00B14C8C" w:rsidRDefault="00F3183C" w:rsidP="00F3183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 use config;</w:t>
      </w:r>
    </w:p>
    <w:p w:rsidR="00F3183C" w:rsidRPr="00B14C8C" w:rsidRDefault="00F3183C" w:rsidP="00F3183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switched to db config</w:t>
      </w:r>
    </w:p>
    <w:p w:rsidR="00F3183C" w:rsidRPr="00B14C8C" w:rsidRDefault="00F3183C" w:rsidP="00F3183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 db.databases.find();</w:t>
      </w:r>
    </w:p>
    <w:p w:rsidR="00F3183C" w:rsidRPr="00B14C8C" w:rsidRDefault="00F3183C" w:rsidP="00F3183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"_id" : "admin", "partitioned" : false, "primary" : "config" }</w:t>
      </w:r>
    </w:p>
    <w:p w:rsidR="00F3183C" w:rsidRPr="00B14C8C" w:rsidRDefault="00F3183C" w:rsidP="00F3183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{ "_id" : "school", "partitioned" : true, "primary" : "lt_replset_shard_01" }</w:t>
      </w:r>
    </w:p>
    <w:p w:rsidR="00F3183C" w:rsidRPr="00B14C8C" w:rsidRDefault="00F3183C" w:rsidP="00F3183C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B14C8C">
        <w:rPr>
          <w:rFonts w:asciiTheme="minorEastAsia" w:eastAsiaTheme="minorEastAsia" w:hAnsiTheme="minorEastAsia"/>
          <w:b/>
          <w:color w:val="03DB65"/>
        </w:rPr>
        <w:t>mongos&gt;</w:t>
      </w:r>
    </w:p>
    <w:p w:rsidR="008D3781" w:rsidRPr="00B14C8C" w:rsidRDefault="008D3781" w:rsidP="008D3781">
      <w:pPr>
        <w:pStyle w:val="2"/>
        <w:rPr>
          <w:rFonts w:asciiTheme="minorEastAsia" w:eastAsiaTheme="minorEastAsia" w:hAnsiTheme="minorEastAsia"/>
        </w:rPr>
      </w:pPr>
      <w:bookmarkStart w:id="62" w:name="_Toc32242719"/>
      <w:r w:rsidRPr="00B14C8C">
        <w:rPr>
          <w:rFonts w:asciiTheme="minorEastAsia" w:eastAsiaTheme="minorEastAsia" w:hAnsiTheme="minorEastAsia"/>
        </w:rPr>
        <w:t>4.12</w:t>
      </w:r>
      <w:r w:rsidRPr="00B14C8C">
        <w:rPr>
          <w:rFonts w:asciiTheme="minorEastAsia" w:eastAsiaTheme="minorEastAsia" w:hAnsiTheme="minorEastAsia" w:hint="eastAsia"/>
        </w:rPr>
        <w:t>先插入数据后进行分片</w:t>
      </w:r>
      <w:bookmarkEnd w:id="62"/>
    </w:p>
    <w:p w:rsidR="00C61EC4" w:rsidRPr="00B14C8C" w:rsidRDefault="008D3781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这是可以的，和普通过程相同。但是要注意前面提到的，作为片键的列必须是有索引的。没有索引需要先创建，创建之后再进行片键等等的指定。</w:t>
      </w:r>
    </w:p>
    <w:p w:rsidR="00330885" w:rsidRPr="00B14C8C" w:rsidRDefault="00330885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="00F13894" w:rsidRPr="00B14C8C">
        <w:rPr>
          <w:rFonts w:asciiTheme="minorEastAsia" w:eastAsiaTheme="minorEastAsia" w:hAnsiTheme="minorEastAsia" w:hint="eastAsia"/>
        </w:rPr>
        <w:t>已经</w:t>
      </w:r>
      <w:r w:rsidR="00F13894" w:rsidRPr="00B14C8C">
        <w:rPr>
          <w:rFonts w:asciiTheme="minorEastAsia" w:eastAsiaTheme="minorEastAsia" w:hAnsiTheme="minorEastAsia"/>
        </w:rPr>
        <w:t>有的数据，创建索引和片键后并不会立即</w:t>
      </w:r>
      <w:r w:rsidR="00F13894" w:rsidRPr="00B14C8C">
        <w:rPr>
          <w:rFonts w:asciiTheme="minorEastAsia" w:eastAsiaTheme="minorEastAsia" w:hAnsiTheme="minorEastAsia" w:hint="eastAsia"/>
        </w:rPr>
        <w:t>分片</w:t>
      </w:r>
      <w:r w:rsidR="00F13894" w:rsidRPr="00B14C8C">
        <w:rPr>
          <w:rFonts w:asciiTheme="minorEastAsia" w:eastAsiaTheme="minorEastAsia" w:hAnsiTheme="minorEastAsia"/>
        </w:rPr>
        <w:t>，在测试</w:t>
      </w:r>
      <w:r w:rsidR="00F13894" w:rsidRPr="00B14C8C">
        <w:rPr>
          <w:rFonts w:asciiTheme="minorEastAsia" w:eastAsiaTheme="minorEastAsia" w:hAnsiTheme="minorEastAsia" w:hint="eastAsia"/>
        </w:rPr>
        <w:t>时发现</w:t>
      </w:r>
      <w:r w:rsidR="00F13894" w:rsidRPr="00B14C8C">
        <w:rPr>
          <w:rFonts w:asciiTheme="minorEastAsia" w:eastAsiaTheme="minorEastAsia" w:hAnsiTheme="minorEastAsia"/>
        </w:rPr>
        <w:t>需要继续写入部分数据才会产生</w:t>
      </w:r>
      <w:r w:rsidR="00F13894" w:rsidRPr="00B14C8C">
        <w:rPr>
          <w:rFonts w:asciiTheme="minorEastAsia" w:eastAsiaTheme="minorEastAsia" w:hAnsiTheme="minorEastAsia" w:hint="eastAsia"/>
        </w:rPr>
        <w:t>分片</w:t>
      </w:r>
      <w:r w:rsidR="00F13894" w:rsidRPr="00B14C8C">
        <w:rPr>
          <w:rFonts w:asciiTheme="minorEastAsia" w:eastAsiaTheme="minorEastAsia" w:hAnsiTheme="minorEastAsia"/>
        </w:rPr>
        <w:t>。</w:t>
      </w:r>
      <w:r w:rsidR="00163E18" w:rsidRPr="00B14C8C">
        <w:rPr>
          <w:rFonts w:asciiTheme="minorEastAsia" w:eastAsiaTheme="minorEastAsia" w:hAnsiTheme="minorEastAsia" w:hint="eastAsia"/>
        </w:rPr>
        <w:t>对于</w:t>
      </w:r>
      <w:r w:rsidR="00163E18" w:rsidRPr="00B14C8C">
        <w:rPr>
          <w:rFonts w:asciiTheme="minorEastAsia" w:eastAsiaTheme="minorEastAsia" w:hAnsiTheme="minorEastAsia"/>
        </w:rPr>
        <w:t>后分片的</w:t>
      </w:r>
      <w:r w:rsidR="00163E18" w:rsidRPr="00B14C8C">
        <w:rPr>
          <w:rFonts w:asciiTheme="minorEastAsia" w:eastAsiaTheme="minorEastAsia" w:hAnsiTheme="minorEastAsia" w:hint="eastAsia"/>
        </w:rPr>
        <w:t>触发</w:t>
      </w:r>
      <w:r w:rsidR="00163E18" w:rsidRPr="00B14C8C">
        <w:rPr>
          <w:rFonts w:asciiTheme="minorEastAsia" w:eastAsiaTheme="minorEastAsia" w:hAnsiTheme="minorEastAsia"/>
        </w:rPr>
        <w:t>条件，暂未做深入了解</w:t>
      </w:r>
      <w:r w:rsidR="00163E18" w:rsidRPr="00B14C8C">
        <w:rPr>
          <w:rFonts w:asciiTheme="minorEastAsia" w:eastAsiaTheme="minorEastAsia" w:hAnsiTheme="minorEastAsia" w:hint="eastAsia"/>
        </w:rPr>
        <w:t>。</w:t>
      </w:r>
    </w:p>
    <w:p w:rsidR="00850B01" w:rsidRPr="00B14C8C" w:rsidRDefault="00850B01" w:rsidP="00850B01">
      <w:pPr>
        <w:pStyle w:val="2"/>
        <w:rPr>
          <w:rFonts w:asciiTheme="minorEastAsia" w:eastAsiaTheme="minorEastAsia" w:hAnsiTheme="minorEastAsia"/>
        </w:rPr>
      </w:pPr>
      <w:bookmarkStart w:id="63" w:name="_Toc32242720"/>
      <w:r w:rsidRPr="00B14C8C">
        <w:rPr>
          <w:rFonts w:asciiTheme="minorEastAsia" w:eastAsiaTheme="minorEastAsia" w:hAnsiTheme="minorEastAsia"/>
        </w:rPr>
        <w:t>4.13</w:t>
      </w:r>
      <w:r w:rsidRPr="00B14C8C">
        <w:rPr>
          <w:rFonts w:asciiTheme="minorEastAsia" w:eastAsiaTheme="minorEastAsia" w:hAnsiTheme="minorEastAsia" w:hint="eastAsia"/>
        </w:rPr>
        <w:t>分片集群中的读写分离</w:t>
      </w:r>
      <w:bookmarkEnd w:id="63"/>
    </w:p>
    <w:p w:rsidR="00C61EC4" w:rsidRPr="00B14C8C" w:rsidRDefault="00850B01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在副本集模型中，我们可以在</w:t>
      </w:r>
      <w:r w:rsidRPr="00B14C8C">
        <w:rPr>
          <w:rFonts w:asciiTheme="minorEastAsia" w:eastAsiaTheme="minorEastAsia" w:hAnsiTheme="minorEastAsia"/>
        </w:rPr>
        <w:t>client</w:t>
      </w:r>
      <w:r w:rsidRPr="00B14C8C">
        <w:rPr>
          <w:rFonts w:asciiTheme="minorEastAsia" w:eastAsiaTheme="minorEastAsia" w:hAnsiTheme="minorEastAsia" w:hint="eastAsia"/>
        </w:rPr>
        <w:t>中选择性的对副本集中的成员进行读写设置。但是在分片集群中，我们连接</w:t>
      </w:r>
      <w:r w:rsidRPr="00B14C8C">
        <w:rPr>
          <w:rFonts w:asciiTheme="minorEastAsia" w:eastAsiaTheme="minorEastAsia" w:hAnsiTheme="minorEastAsia"/>
        </w:rPr>
        <w:t>mongos</w:t>
      </w:r>
      <w:r w:rsidRPr="00B14C8C">
        <w:rPr>
          <w:rFonts w:asciiTheme="minorEastAsia" w:eastAsiaTheme="minorEastAsia" w:hAnsiTheme="minorEastAsia" w:hint="eastAsia"/>
        </w:rPr>
        <w:t>，此时如何进行读写分离的工作呢？</w:t>
      </w:r>
    </w:p>
    <w:p w:rsidR="008D477A" w:rsidRPr="00B14C8C" w:rsidRDefault="008D477A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首先可以进行读写分离，关于读写分离</w:t>
      </w:r>
      <w:r w:rsidRPr="00B14C8C">
        <w:rPr>
          <w:rFonts w:asciiTheme="minorEastAsia" w:eastAsiaTheme="minorEastAsia" w:hAnsiTheme="minorEastAsia"/>
        </w:rPr>
        <w:t>MongoDB</w:t>
      </w:r>
      <w:r w:rsidRPr="00B14C8C">
        <w:rPr>
          <w:rFonts w:asciiTheme="minorEastAsia" w:eastAsiaTheme="minorEastAsia" w:hAnsiTheme="minorEastAsia" w:hint="eastAsia"/>
        </w:rPr>
        <w:t>提供了五种模式</w:t>
      </w:r>
      <w:r w:rsidR="00FC58A8" w:rsidRPr="00B14C8C">
        <w:rPr>
          <w:rFonts w:asciiTheme="minorEastAsia" w:eastAsiaTheme="minorEastAsia" w:hAnsiTheme="minorEastAsia" w:hint="eastAsia"/>
        </w:rPr>
        <w:t>，可设置优先读取的结点类型</w:t>
      </w:r>
      <w:r w:rsidRPr="00B14C8C">
        <w:rPr>
          <w:rFonts w:asciiTheme="minorEastAsia" w:eastAsiaTheme="minorEastAsia" w:hAnsiTheme="minorEastAsia" w:hint="eastAsia"/>
        </w:rPr>
        <w:t>：</w:t>
      </w:r>
    </w:p>
    <w:tbl>
      <w:tblPr>
        <w:tblStyle w:val="-5"/>
        <w:tblW w:w="0" w:type="auto"/>
        <w:jc w:val="center"/>
        <w:tblLook w:val="04A0" w:firstRow="1" w:lastRow="0" w:firstColumn="1" w:lastColumn="0" w:noHBand="0" w:noVBand="1"/>
      </w:tblPr>
      <w:tblGrid>
        <w:gridCol w:w="2751"/>
        <w:gridCol w:w="5771"/>
      </w:tblGrid>
      <w:tr w:rsidR="00471178" w:rsidRPr="00B14C8C" w:rsidTr="00F57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471178" w:rsidRPr="00B14C8C" w:rsidRDefault="00785A13" w:rsidP="008D477A">
            <w:pPr>
              <w:jc w:val="center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读优先结点</w:t>
            </w:r>
          </w:p>
        </w:tc>
        <w:tc>
          <w:tcPr>
            <w:tcW w:w="6720" w:type="dxa"/>
          </w:tcPr>
          <w:p w:rsidR="00471178" w:rsidRPr="00B14C8C" w:rsidRDefault="00FC58A8" w:rsidP="008D4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含义</w:t>
            </w:r>
          </w:p>
        </w:tc>
      </w:tr>
      <w:tr w:rsidR="00471178" w:rsidRPr="00B14C8C" w:rsidTr="00F5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471178" w:rsidRPr="00B14C8C" w:rsidRDefault="00A77F78" w:rsidP="00052F15">
            <w:pPr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/>
              </w:rPr>
              <w:t>primary</w:t>
            </w:r>
          </w:p>
        </w:tc>
        <w:tc>
          <w:tcPr>
            <w:tcW w:w="6720" w:type="dxa"/>
          </w:tcPr>
          <w:p w:rsidR="00471178" w:rsidRPr="00B14C8C" w:rsidRDefault="00E17F3C" w:rsidP="008D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这也是默认模式，所有的读操作都从</w:t>
            </w:r>
            <w:r w:rsidRPr="00B14C8C">
              <w:rPr>
                <w:rFonts w:asciiTheme="minorEastAsia" w:eastAsiaTheme="minorEastAsia" w:hAnsiTheme="minorEastAsia"/>
              </w:rPr>
              <w:t>primary</w:t>
            </w:r>
            <w:r w:rsidRPr="00B14C8C">
              <w:rPr>
                <w:rFonts w:asciiTheme="minorEastAsia" w:eastAsiaTheme="minorEastAsia" w:hAnsiTheme="minorEastAsia" w:hint="eastAsia"/>
              </w:rPr>
              <w:t>节点读取。</w:t>
            </w:r>
          </w:p>
        </w:tc>
      </w:tr>
      <w:tr w:rsidR="00471178" w:rsidRPr="00B14C8C" w:rsidTr="00F57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471178" w:rsidRPr="00B14C8C" w:rsidRDefault="00A77F78" w:rsidP="00052F15">
            <w:pPr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/>
              </w:rPr>
              <w:t>primaryPreferred</w:t>
            </w:r>
          </w:p>
        </w:tc>
        <w:tc>
          <w:tcPr>
            <w:tcW w:w="6720" w:type="dxa"/>
          </w:tcPr>
          <w:p w:rsidR="00471178" w:rsidRPr="00B14C8C" w:rsidRDefault="00CA3F47" w:rsidP="00CA3F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大多数情况下，操作从</w:t>
            </w:r>
            <w:r w:rsidRPr="00B14C8C">
              <w:rPr>
                <w:rFonts w:asciiTheme="minorEastAsia" w:eastAsiaTheme="minorEastAsia" w:hAnsiTheme="minorEastAsia"/>
              </w:rPr>
              <w:t>primary</w:t>
            </w:r>
            <w:r w:rsidRPr="00B14C8C">
              <w:rPr>
                <w:rFonts w:asciiTheme="minorEastAsia" w:eastAsiaTheme="minorEastAsia" w:hAnsiTheme="minorEastAsia" w:hint="eastAsia"/>
              </w:rPr>
              <w:t>节点读取数据，当</w:t>
            </w:r>
            <w:r w:rsidRPr="00B14C8C">
              <w:rPr>
                <w:rFonts w:asciiTheme="minorEastAsia" w:eastAsiaTheme="minorEastAsia" w:hAnsiTheme="minorEastAsia"/>
              </w:rPr>
              <w:t>primary</w:t>
            </w:r>
            <w:r w:rsidRPr="00B14C8C">
              <w:rPr>
                <w:rFonts w:asciiTheme="minorEastAsia" w:eastAsiaTheme="minorEastAsia" w:hAnsiTheme="minorEastAsia" w:hint="eastAsia"/>
              </w:rPr>
              <w:t>出现问题时从</w:t>
            </w:r>
            <w:r w:rsidRPr="00B14C8C">
              <w:rPr>
                <w:rFonts w:asciiTheme="minorEastAsia" w:eastAsiaTheme="minorEastAsia" w:hAnsiTheme="minorEastAsia"/>
              </w:rPr>
              <w:t>secondary</w:t>
            </w:r>
            <w:r w:rsidRPr="00B14C8C">
              <w:rPr>
                <w:rFonts w:asciiTheme="minorEastAsia" w:eastAsiaTheme="minorEastAsia" w:hAnsiTheme="minorEastAsia" w:hint="eastAsia"/>
              </w:rPr>
              <w:t>节点读取数据。</w:t>
            </w:r>
          </w:p>
        </w:tc>
      </w:tr>
      <w:tr w:rsidR="00471178" w:rsidRPr="00B14C8C" w:rsidTr="00F5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471178" w:rsidRPr="00B14C8C" w:rsidRDefault="00A77F78" w:rsidP="00052F15">
            <w:pPr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/>
              </w:rPr>
              <w:t>secondary</w:t>
            </w:r>
          </w:p>
        </w:tc>
        <w:tc>
          <w:tcPr>
            <w:tcW w:w="6720" w:type="dxa"/>
          </w:tcPr>
          <w:p w:rsidR="00471178" w:rsidRPr="00B14C8C" w:rsidRDefault="003E1CAF" w:rsidP="003E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这也是默认模式，所有的读操作都从</w:t>
            </w:r>
            <w:r w:rsidRPr="00B14C8C">
              <w:rPr>
                <w:rFonts w:asciiTheme="minorEastAsia" w:eastAsiaTheme="minorEastAsia" w:hAnsiTheme="minorEastAsia"/>
              </w:rPr>
              <w:t>secondary</w:t>
            </w:r>
            <w:r w:rsidRPr="00B14C8C">
              <w:rPr>
                <w:rFonts w:asciiTheme="minorEastAsia" w:eastAsiaTheme="minorEastAsia" w:hAnsiTheme="minorEastAsia" w:hint="eastAsia"/>
              </w:rPr>
              <w:t>节点读取。</w:t>
            </w:r>
          </w:p>
        </w:tc>
      </w:tr>
      <w:tr w:rsidR="00471178" w:rsidRPr="00B14C8C" w:rsidTr="00F57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471178" w:rsidRPr="00B14C8C" w:rsidRDefault="00A77F78" w:rsidP="00052F15">
            <w:pPr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/>
              </w:rPr>
              <w:t>secondaryPreferred</w:t>
            </w:r>
          </w:p>
        </w:tc>
        <w:tc>
          <w:tcPr>
            <w:tcW w:w="6720" w:type="dxa"/>
          </w:tcPr>
          <w:p w:rsidR="00471178" w:rsidRPr="00B14C8C" w:rsidRDefault="00CF7F52" w:rsidP="00F577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大多数情况下，操作从</w:t>
            </w:r>
            <w:r w:rsidR="00F57711" w:rsidRPr="00B14C8C">
              <w:rPr>
                <w:rFonts w:asciiTheme="minorEastAsia" w:eastAsiaTheme="minorEastAsia" w:hAnsiTheme="minorEastAsia"/>
              </w:rPr>
              <w:t>secondary</w:t>
            </w:r>
            <w:r w:rsidRPr="00B14C8C">
              <w:rPr>
                <w:rFonts w:asciiTheme="minorEastAsia" w:eastAsiaTheme="minorEastAsia" w:hAnsiTheme="minorEastAsia" w:hint="eastAsia"/>
              </w:rPr>
              <w:t>节点读取数据，当</w:t>
            </w:r>
            <w:r w:rsidR="00F57711" w:rsidRPr="00B14C8C">
              <w:rPr>
                <w:rFonts w:asciiTheme="minorEastAsia" w:eastAsiaTheme="minorEastAsia" w:hAnsiTheme="minorEastAsia"/>
              </w:rPr>
              <w:t>secondary</w:t>
            </w:r>
            <w:r w:rsidRPr="00B14C8C">
              <w:rPr>
                <w:rFonts w:asciiTheme="minorEastAsia" w:eastAsiaTheme="minorEastAsia" w:hAnsiTheme="minorEastAsia" w:hint="eastAsia"/>
              </w:rPr>
              <w:t>出现问题时从</w:t>
            </w:r>
            <w:r w:rsidR="00F57711" w:rsidRPr="00B14C8C">
              <w:rPr>
                <w:rFonts w:asciiTheme="minorEastAsia" w:eastAsiaTheme="minorEastAsia" w:hAnsiTheme="minorEastAsia"/>
              </w:rPr>
              <w:t>primary</w:t>
            </w:r>
            <w:r w:rsidRPr="00B14C8C">
              <w:rPr>
                <w:rFonts w:asciiTheme="minorEastAsia" w:eastAsiaTheme="minorEastAsia" w:hAnsiTheme="minorEastAsia" w:hint="eastAsia"/>
              </w:rPr>
              <w:t>节点读取数据。</w:t>
            </w:r>
          </w:p>
        </w:tc>
      </w:tr>
      <w:tr w:rsidR="00471178" w:rsidRPr="00B14C8C" w:rsidTr="00F57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471178" w:rsidRPr="00B14C8C" w:rsidRDefault="00A77F78" w:rsidP="00052F15">
            <w:pPr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/>
              </w:rPr>
              <w:t>nearest</w:t>
            </w:r>
          </w:p>
        </w:tc>
        <w:tc>
          <w:tcPr>
            <w:tcW w:w="6720" w:type="dxa"/>
          </w:tcPr>
          <w:p w:rsidR="00471178" w:rsidRPr="00B14C8C" w:rsidRDefault="001039DE" w:rsidP="00A83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14C8C">
              <w:rPr>
                <w:rFonts w:asciiTheme="minorEastAsia" w:eastAsiaTheme="minorEastAsia" w:hAnsiTheme="minorEastAsia" w:hint="eastAsia"/>
              </w:rPr>
              <w:t>从副本集中网络延迟最小的结点读取数据，</w:t>
            </w:r>
            <w:r w:rsidR="00A83BFD" w:rsidRPr="00B14C8C">
              <w:rPr>
                <w:rFonts w:asciiTheme="minorEastAsia" w:eastAsiaTheme="minorEastAsia" w:hAnsiTheme="minorEastAsia" w:hint="eastAsia"/>
              </w:rPr>
              <w:t>不管</w:t>
            </w:r>
            <w:r w:rsidRPr="00B14C8C">
              <w:rPr>
                <w:rFonts w:asciiTheme="minorEastAsia" w:eastAsiaTheme="minorEastAsia" w:hAnsiTheme="minorEastAsia" w:hint="eastAsia"/>
              </w:rPr>
              <w:t>结点类型。</w:t>
            </w:r>
          </w:p>
        </w:tc>
      </w:tr>
    </w:tbl>
    <w:p w:rsidR="008D477A" w:rsidRPr="00B14C8C" w:rsidRDefault="000302F8" w:rsidP="001575C9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ab/>
      </w:r>
      <w:r w:rsidRPr="00B14C8C">
        <w:rPr>
          <w:rFonts w:asciiTheme="minorEastAsia" w:eastAsiaTheme="minorEastAsia" w:hAnsiTheme="minorEastAsia" w:hint="eastAsia"/>
        </w:rPr>
        <w:t>对于读写分离操作的设置，我们需要在调用对应语言的</w:t>
      </w:r>
      <w:r w:rsidRPr="00B14C8C">
        <w:rPr>
          <w:rFonts w:asciiTheme="minorEastAsia" w:eastAsiaTheme="minorEastAsia" w:hAnsiTheme="minorEastAsia"/>
        </w:rPr>
        <w:t>SDK</w:t>
      </w:r>
      <w:r w:rsidRPr="00B14C8C">
        <w:rPr>
          <w:rFonts w:asciiTheme="minorEastAsia" w:eastAsiaTheme="minorEastAsia" w:hAnsiTheme="minorEastAsia" w:hint="eastAsia"/>
        </w:rPr>
        <w:t>时去设置。</w:t>
      </w:r>
      <w:r w:rsidR="00D1065F" w:rsidRPr="00B14C8C">
        <w:rPr>
          <w:rFonts w:asciiTheme="minorEastAsia" w:eastAsiaTheme="minorEastAsia" w:hAnsiTheme="minorEastAsia" w:hint="eastAsia"/>
        </w:rPr>
        <w:t>如下是</w:t>
      </w:r>
      <w:r w:rsidR="00D1065F" w:rsidRPr="00B14C8C">
        <w:rPr>
          <w:rFonts w:asciiTheme="minorEastAsia" w:eastAsiaTheme="minorEastAsia" w:hAnsiTheme="minorEastAsia"/>
        </w:rPr>
        <w:t>python</w:t>
      </w:r>
      <w:r w:rsidR="00D1065F" w:rsidRPr="00B14C8C">
        <w:rPr>
          <w:rFonts w:asciiTheme="minorEastAsia" w:eastAsiaTheme="minorEastAsia" w:hAnsiTheme="minorEastAsia" w:hint="eastAsia"/>
        </w:rPr>
        <w:t>版本的设置：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#encoding:utf=8  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import pymongo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import string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import struct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import os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import time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import datetime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import sys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from optparse import OptionParser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from pymongo import MongoClient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from pymongo import ReadPreference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 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def get_mongo_conn(host, port, user, password):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conn = MongoClient(host, port, readPreference='secondaryPreferred')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print conn.read_preference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conn["admin"].authenticate(user,password)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return conn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 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def get_info_by_md5(param_objectid):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conn = get_mongo_conn('10.58.127.56', 7333, 'mongodb', '</w:t>
      </w:r>
      <w:r w:rsidR="00F47103" w:rsidRPr="00B14C8C">
        <w:rPr>
          <w:rFonts w:asciiTheme="minorEastAsia" w:eastAsiaTheme="minorEastAsia" w:hAnsiTheme="minorEastAsia"/>
        </w:rPr>
        <w:t>zhangsan</w:t>
      </w:r>
      <w:r w:rsidRPr="00B14C8C">
        <w:rPr>
          <w:rFonts w:asciiTheme="minorEastAsia" w:eastAsiaTheme="minorEastAsia" w:hAnsiTheme="minorEastAsia"/>
        </w:rPr>
        <w:t>')</w:t>
      </w:r>
    </w:p>
    <w:p w:rsidR="00D1065F" w:rsidRPr="00B14C8C" w:rsidRDefault="00D1065F" w:rsidP="006B56C0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</w:t>
      </w:r>
      <w:r w:rsidR="006B56C0" w:rsidRPr="00B14C8C">
        <w:rPr>
          <w:rFonts w:asciiTheme="minorEastAsia" w:eastAsiaTheme="minorEastAsia" w:hAnsiTheme="minorEastAsia"/>
        </w:rPr>
        <w:t>…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 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if __name__ == '__main__':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usage_str = "usage: %prog [options]"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version_str = "%prog 1.0.0"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parser = OptionParser(usage=usage_str, version=version_str)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(options, args) = parser.parse_args()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nargs = len(args)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if nargs != 1: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    print 'usage parameter error'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    print 'usage: python get_info_by_md5.py md5_str'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    exit()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md5_str_file = str(args[0])</w:t>
      </w:r>
    </w:p>
    <w:p w:rsidR="00D1065F" w:rsidRPr="00B14C8C" w:rsidRDefault="00D1065F" w:rsidP="00D1065F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level = get_info_by_md5(md5_str_file)</w:t>
      </w:r>
    </w:p>
    <w:p w:rsidR="00853B8E" w:rsidRPr="00B14C8C" w:rsidRDefault="00D1065F" w:rsidP="00464DC5">
      <w:pPr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 xml:space="preserve">    print md5_str_file, level</w:t>
      </w:r>
    </w:p>
    <w:p w:rsidR="00464DC5" w:rsidRPr="00B14C8C" w:rsidRDefault="00464DC5" w:rsidP="00464DC5">
      <w:pPr>
        <w:rPr>
          <w:rFonts w:asciiTheme="minorEastAsia" w:eastAsiaTheme="minorEastAsia" w:hAnsiTheme="minorEastAsia"/>
        </w:rPr>
      </w:pPr>
    </w:p>
    <w:p w:rsidR="00BD30CD" w:rsidRPr="00B14C8C" w:rsidRDefault="002431CA" w:rsidP="00BD30CD">
      <w:pPr>
        <w:pStyle w:val="1"/>
        <w:numPr>
          <w:ilvl w:val="0"/>
          <w:numId w:val="4"/>
        </w:numPr>
        <w:rPr>
          <w:rFonts w:asciiTheme="minorEastAsia" w:eastAsiaTheme="minorEastAsia" w:hAnsiTheme="minorEastAsia"/>
        </w:rPr>
      </w:pPr>
      <w:bookmarkStart w:id="64" w:name="_Toc32242721"/>
      <w:r w:rsidRPr="00B14C8C">
        <w:rPr>
          <w:rFonts w:asciiTheme="minorEastAsia" w:eastAsiaTheme="minorEastAsia" w:hAnsiTheme="minorEastAsia" w:hint="eastAsia"/>
        </w:rPr>
        <w:t>参考资料</w:t>
      </w:r>
      <w:bookmarkEnd w:id="64"/>
    </w:p>
    <w:p w:rsidR="004D62FB" w:rsidRPr="00B14C8C" w:rsidRDefault="000E2C08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http://www.cnblogs.com/huangxincheng/archive/2012/03/07/2383284.html</w:t>
      </w:r>
    </w:p>
    <w:p w:rsidR="00547FC4" w:rsidRPr="00B14C8C" w:rsidRDefault="00547FC4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http://www.cnblogs.com/lazyboy/archive/2012/11/26/2789401.html</w:t>
      </w:r>
    </w:p>
    <w:p w:rsidR="00547FC4" w:rsidRPr="00B14C8C" w:rsidRDefault="00C50491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http://www.cnblogs.com/spnt/archive/2012/07/27/2611540.html</w:t>
      </w:r>
    </w:p>
    <w:p w:rsidR="00C50491" w:rsidRPr="00B14C8C" w:rsidRDefault="00DE101D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http://www.cnblogs.com/spnt/archive/2012/07/25/2608804.html</w:t>
      </w:r>
    </w:p>
    <w:p w:rsidR="00DE101D" w:rsidRPr="00B14C8C" w:rsidRDefault="00C6235D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http://www.cnblogs.com/zhoujinyi/p/4668218.html</w:t>
      </w:r>
    </w:p>
    <w:p w:rsidR="00742776" w:rsidRPr="00B14C8C" w:rsidRDefault="00D06173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http://docs.mongoing.com/manual-zh/core/sharding-balancing.html</w:t>
      </w:r>
    </w:p>
    <w:p w:rsidR="00C6235D" w:rsidRPr="00B14C8C" w:rsidRDefault="00153AD8" w:rsidP="00742776">
      <w:pPr>
        <w:pStyle w:val="a6"/>
        <w:ind w:left="420" w:firstLineChars="0" w:firstLine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https://docs.mongodb.com/manual/core/sharding-balancing/</w:t>
      </w:r>
      <w:r w:rsidR="00742776" w:rsidRPr="00B14C8C">
        <w:rPr>
          <w:rFonts w:asciiTheme="minorEastAsia" w:eastAsiaTheme="minorEastAsia" w:hAnsiTheme="minorEastAsia" w:hint="eastAsia"/>
        </w:rPr>
        <w:t>中英文</w:t>
      </w:r>
      <w:r w:rsidRPr="00B14C8C">
        <w:rPr>
          <w:rFonts w:asciiTheme="minorEastAsia" w:eastAsiaTheme="minorEastAsia" w:hAnsiTheme="minorEastAsia" w:hint="eastAsia"/>
        </w:rPr>
        <w:t>对照着看，中文版翻译个别地方有问题</w:t>
      </w:r>
      <w:r w:rsidR="0032282D" w:rsidRPr="00B14C8C">
        <w:rPr>
          <w:rFonts w:asciiTheme="minorEastAsia" w:eastAsiaTheme="minorEastAsia" w:hAnsiTheme="minorEastAsia" w:hint="eastAsia"/>
        </w:rPr>
        <w:t>。</w:t>
      </w:r>
    </w:p>
    <w:p w:rsidR="00153AD8" w:rsidRPr="00B14C8C" w:rsidRDefault="00B810FE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http://nosqldb.org/p/5148460edba1dfc408016889</w:t>
      </w:r>
    </w:p>
    <w:p w:rsidR="00B810FE" w:rsidRPr="00B14C8C" w:rsidRDefault="00D62B6F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http://docs.mongoing.com/manual-zh/tutorial/migrate-chunks-in-sharded-cluster.html</w:t>
      </w:r>
    </w:p>
    <w:p w:rsidR="00D62B6F" w:rsidRPr="00B14C8C" w:rsidRDefault="00BB0229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https://docs.mongodb.com/manual/tutorial/migrate-chunks-in-sharded-cluster/</w:t>
      </w:r>
    </w:p>
    <w:p w:rsidR="00BB0229" w:rsidRPr="00B14C8C" w:rsidRDefault="006269EA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http://www.lanceyan.com/tech/arch/mongodb_shard1.html</w:t>
      </w:r>
    </w:p>
    <w:p w:rsidR="006269EA" w:rsidRPr="00B14C8C" w:rsidRDefault="007F529C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http://my.oschina.net/u/1251522/blog/337889</w:t>
      </w:r>
    </w:p>
    <w:p w:rsidR="007F529C" w:rsidRPr="00B14C8C" w:rsidRDefault="005429D1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http://blog.chinaunix.net/uid-15795819-id-3521990.html</w:t>
      </w:r>
    </w:p>
    <w:p w:rsidR="005429D1" w:rsidRPr="00B14C8C" w:rsidRDefault="00286424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http://www.cnblogs.com/cyhe/p/5519830.html</w:t>
      </w:r>
    </w:p>
    <w:p w:rsidR="00286424" w:rsidRPr="00B14C8C" w:rsidRDefault="00CE0FD2" w:rsidP="000E2C08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http://www.cnblogs.com/gaobing/p/5025983.html</w:t>
      </w:r>
    </w:p>
    <w:p w:rsidR="00CE0FD2" w:rsidRPr="00B14C8C" w:rsidRDefault="00224283" w:rsidP="00224283">
      <w:pPr>
        <w:pStyle w:val="a6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B14C8C">
        <w:rPr>
          <w:rFonts w:asciiTheme="minorEastAsia" w:eastAsiaTheme="minorEastAsia" w:hAnsiTheme="minorEastAsia"/>
        </w:rPr>
        <w:t>http://stackoverflow.com/questions/12301753/need-list-of-config-servers-mongodb</w:t>
      </w:r>
    </w:p>
    <w:sectPr w:rsidR="00CE0FD2" w:rsidRPr="00B14C8C" w:rsidSect="00E6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2B1" w:rsidRDefault="003C22B1" w:rsidP="00E5401E">
      <w:r>
        <w:separator/>
      </w:r>
    </w:p>
  </w:endnote>
  <w:endnote w:type="continuationSeparator" w:id="0">
    <w:p w:rsidR="003C22B1" w:rsidRDefault="003C22B1" w:rsidP="00E5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2B1" w:rsidRDefault="003C22B1" w:rsidP="00E5401E">
      <w:r>
        <w:separator/>
      </w:r>
    </w:p>
  </w:footnote>
  <w:footnote w:type="continuationSeparator" w:id="0">
    <w:p w:rsidR="003C22B1" w:rsidRDefault="003C22B1" w:rsidP="00E5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B15E8"/>
    <w:multiLevelType w:val="hybridMultilevel"/>
    <w:tmpl w:val="38241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871CF5"/>
    <w:multiLevelType w:val="hybridMultilevel"/>
    <w:tmpl w:val="27C404A6"/>
    <w:lvl w:ilvl="0" w:tplc="D040DE88">
      <w:start w:val="1"/>
      <w:numFmt w:val="decimal"/>
      <w:lvlText w:val="4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06009"/>
    <w:multiLevelType w:val="hybridMultilevel"/>
    <w:tmpl w:val="C8F0290C"/>
    <w:lvl w:ilvl="0" w:tplc="109442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BB069A"/>
    <w:multiLevelType w:val="hybridMultilevel"/>
    <w:tmpl w:val="C4C0B0D0"/>
    <w:lvl w:ilvl="0" w:tplc="D040DE88">
      <w:start w:val="1"/>
      <w:numFmt w:val="decimal"/>
      <w:lvlText w:val="4.3.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BF37634"/>
    <w:multiLevelType w:val="hybridMultilevel"/>
    <w:tmpl w:val="CF82663A"/>
    <w:lvl w:ilvl="0" w:tplc="AB4AC5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1E006F"/>
    <w:multiLevelType w:val="hybridMultilevel"/>
    <w:tmpl w:val="96D84978"/>
    <w:lvl w:ilvl="0" w:tplc="5E988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F46478"/>
    <w:multiLevelType w:val="hybridMultilevel"/>
    <w:tmpl w:val="575238D0"/>
    <w:lvl w:ilvl="0" w:tplc="3E9A26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A757F6"/>
    <w:multiLevelType w:val="hybridMultilevel"/>
    <w:tmpl w:val="BC742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1B076AC"/>
    <w:multiLevelType w:val="hybridMultilevel"/>
    <w:tmpl w:val="CCC8AFD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52675B"/>
    <w:multiLevelType w:val="hybridMultilevel"/>
    <w:tmpl w:val="E7E4B0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0426692"/>
    <w:multiLevelType w:val="hybridMultilevel"/>
    <w:tmpl w:val="029A3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1B71FB"/>
    <w:multiLevelType w:val="hybridMultilevel"/>
    <w:tmpl w:val="4B042E66"/>
    <w:lvl w:ilvl="0" w:tplc="923224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1D4DF3"/>
    <w:multiLevelType w:val="hybridMultilevel"/>
    <w:tmpl w:val="4808BD40"/>
    <w:lvl w:ilvl="0" w:tplc="2B48B3A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7F22C7"/>
    <w:multiLevelType w:val="hybridMultilevel"/>
    <w:tmpl w:val="616024FC"/>
    <w:lvl w:ilvl="0" w:tplc="0E60DC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9E79DA"/>
    <w:multiLevelType w:val="hybridMultilevel"/>
    <w:tmpl w:val="53C6541C"/>
    <w:lvl w:ilvl="0" w:tplc="8536EEA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9F6140"/>
    <w:multiLevelType w:val="hybridMultilevel"/>
    <w:tmpl w:val="2CE6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15"/>
  </w:num>
  <w:num w:numId="12">
    <w:abstractNumId w:val="10"/>
  </w:num>
  <w:num w:numId="13">
    <w:abstractNumId w:val="4"/>
  </w:num>
  <w:num w:numId="14">
    <w:abstractNumId w:val="13"/>
  </w:num>
  <w:num w:numId="15">
    <w:abstractNumId w:val="0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,Lei(GIS)">
    <w15:presenceInfo w15:providerId="AD" w15:userId="S-1-5-21-3689171631-189274284-2341753515-3055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bdfb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01E"/>
    <w:rsid w:val="000011D5"/>
    <w:rsid w:val="00004BAC"/>
    <w:rsid w:val="00005EFB"/>
    <w:rsid w:val="000061B6"/>
    <w:rsid w:val="0000621B"/>
    <w:rsid w:val="00006256"/>
    <w:rsid w:val="000146B1"/>
    <w:rsid w:val="00015C68"/>
    <w:rsid w:val="000179AF"/>
    <w:rsid w:val="0002053F"/>
    <w:rsid w:val="0002381C"/>
    <w:rsid w:val="00027664"/>
    <w:rsid w:val="00027854"/>
    <w:rsid w:val="000302F8"/>
    <w:rsid w:val="00032EDA"/>
    <w:rsid w:val="000356D4"/>
    <w:rsid w:val="00036ECB"/>
    <w:rsid w:val="00036F9E"/>
    <w:rsid w:val="000435C2"/>
    <w:rsid w:val="000436ED"/>
    <w:rsid w:val="00044220"/>
    <w:rsid w:val="00051C13"/>
    <w:rsid w:val="00052C94"/>
    <w:rsid w:val="00052F15"/>
    <w:rsid w:val="00054BF3"/>
    <w:rsid w:val="00055716"/>
    <w:rsid w:val="000568C8"/>
    <w:rsid w:val="00056B91"/>
    <w:rsid w:val="00056FF6"/>
    <w:rsid w:val="00057EA8"/>
    <w:rsid w:val="0006058F"/>
    <w:rsid w:val="00062072"/>
    <w:rsid w:val="00063A93"/>
    <w:rsid w:val="00064CA2"/>
    <w:rsid w:val="000651EB"/>
    <w:rsid w:val="0006742F"/>
    <w:rsid w:val="000679D2"/>
    <w:rsid w:val="00075A7E"/>
    <w:rsid w:val="000809D5"/>
    <w:rsid w:val="00081B76"/>
    <w:rsid w:val="000851F1"/>
    <w:rsid w:val="00086CFB"/>
    <w:rsid w:val="000902A6"/>
    <w:rsid w:val="000921DD"/>
    <w:rsid w:val="000925B3"/>
    <w:rsid w:val="000930F3"/>
    <w:rsid w:val="00095095"/>
    <w:rsid w:val="000A50EA"/>
    <w:rsid w:val="000A7A0F"/>
    <w:rsid w:val="000B4A00"/>
    <w:rsid w:val="000B6175"/>
    <w:rsid w:val="000C11ED"/>
    <w:rsid w:val="000C1398"/>
    <w:rsid w:val="000C1CE1"/>
    <w:rsid w:val="000C261D"/>
    <w:rsid w:val="000C510C"/>
    <w:rsid w:val="000C5DC2"/>
    <w:rsid w:val="000C7D95"/>
    <w:rsid w:val="000D4CBA"/>
    <w:rsid w:val="000D5AF9"/>
    <w:rsid w:val="000D7C95"/>
    <w:rsid w:val="000E1A6E"/>
    <w:rsid w:val="000E2464"/>
    <w:rsid w:val="000E2620"/>
    <w:rsid w:val="000E2B6C"/>
    <w:rsid w:val="000E2C08"/>
    <w:rsid w:val="000E2F49"/>
    <w:rsid w:val="000E367B"/>
    <w:rsid w:val="000E6C1A"/>
    <w:rsid w:val="000E7342"/>
    <w:rsid w:val="000F2947"/>
    <w:rsid w:val="000F2E2A"/>
    <w:rsid w:val="000F303B"/>
    <w:rsid w:val="000F589D"/>
    <w:rsid w:val="000F622F"/>
    <w:rsid w:val="000F7940"/>
    <w:rsid w:val="0010208E"/>
    <w:rsid w:val="00103314"/>
    <w:rsid w:val="001039DE"/>
    <w:rsid w:val="00104B27"/>
    <w:rsid w:val="00105D81"/>
    <w:rsid w:val="001070B7"/>
    <w:rsid w:val="001113D6"/>
    <w:rsid w:val="00111993"/>
    <w:rsid w:val="00112A4D"/>
    <w:rsid w:val="00113BED"/>
    <w:rsid w:val="00115C6D"/>
    <w:rsid w:val="00117AA1"/>
    <w:rsid w:val="00122C48"/>
    <w:rsid w:val="00124637"/>
    <w:rsid w:val="00125F0F"/>
    <w:rsid w:val="00126E8A"/>
    <w:rsid w:val="00131567"/>
    <w:rsid w:val="001342DC"/>
    <w:rsid w:val="00134787"/>
    <w:rsid w:val="00135056"/>
    <w:rsid w:val="00137134"/>
    <w:rsid w:val="001412A8"/>
    <w:rsid w:val="0014337F"/>
    <w:rsid w:val="00145A41"/>
    <w:rsid w:val="0014773A"/>
    <w:rsid w:val="00151932"/>
    <w:rsid w:val="0015338C"/>
    <w:rsid w:val="00153AD8"/>
    <w:rsid w:val="00157587"/>
    <w:rsid w:val="001575C9"/>
    <w:rsid w:val="001615F3"/>
    <w:rsid w:val="0016192A"/>
    <w:rsid w:val="00161CAF"/>
    <w:rsid w:val="00163E18"/>
    <w:rsid w:val="0017665F"/>
    <w:rsid w:val="00176B67"/>
    <w:rsid w:val="00177F6D"/>
    <w:rsid w:val="00180630"/>
    <w:rsid w:val="00181301"/>
    <w:rsid w:val="00182153"/>
    <w:rsid w:val="0018237A"/>
    <w:rsid w:val="001831D2"/>
    <w:rsid w:val="00184509"/>
    <w:rsid w:val="001847D4"/>
    <w:rsid w:val="00185C63"/>
    <w:rsid w:val="00185D64"/>
    <w:rsid w:val="001870AB"/>
    <w:rsid w:val="001872A4"/>
    <w:rsid w:val="00187C50"/>
    <w:rsid w:val="001909E9"/>
    <w:rsid w:val="00191CF0"/>
    <w:rsid w:val="00192844"/>
    <w:rsid w:val="001930EA"/>
    <w:rsid w:val="00193608"/>
    <w:rsid w:val="0019452A"/>
    <w:rsid w:val="00196837"/>
    <w:rsid w:val="001A0373"/>
    <w:rsid w:val="001A5CFC"/>
    <w:rsid w:val="001B27E8"/>
    <w:rsid w:val="001B4519"/>
    <w:rsid w:val="001B4FA6"/>
    <w:rsid w:val="001B7DD4"/>
    <w:rsid w:val="001C516C"/>
    <w:rsid w:val="001C736D"/>
    <w:rsid w:val="001D18D2"/>
    <w:rsid w:val="001D30F8"/>
    <w:rsid w:val="001D4EFC"/>
    <w:rsid w:val="001D563F"/>
    <w:rsid w:val="001D5B83"/>
    <w:rsid w:val="001D6211"/>
    <w:rsid w:val="001E63AD"/>
    <w:rsid w:val="001E6D99"/>
    <w:rsid w:val="001F017B"/>
    <w:rsid w:val="001F15DD"/>
    <w:rsid w:val="001F1F12"/>
    <w:rsid w:val="001F3401"/>
    <w:rsid w:val="001F357B"/>
    <w:rsid w:val="001F3AB6"/>
    <w:rsid w:val="001F4FB3"/>
    <w:rsid w:val="00205680"/>
    <w:rsid w:val="002068E3"/>
    <w:rsid w:val="00206F3A"/>
    <w:rsid w:val="00210340"/>
    <w:rsid w:val="0021201E"/>
    <w:rsid w:val="002132DF"/>
    <w:rsid w:val="00215541"/>
    <w:rsid w:val="002178E2"/>
    <w:rsid w:val="00220D19"/>
    <w:rsid w:val="00224283"/>
    <w:rsid w:val="0022482A"/>
    <w:rsid w:val="00225C9B"/>
    <w:rsid w:val="0022728E"/>
    <w:rsid w:val="002325A1"/>
    <w:rsid w:val="0023358D"/>
    <w:rsid w:val="00233ECB"/>
    <w:rsid w:val="0023548F"/>
    <w:rsid w:val="00235632"/>
    <w:rsid w:val="002362A5"/>
    <w:rsid w:val="00242168"/>
    <w:rsid w:val="00242CB9"/>
    <w:rsid w:val="002431CA"/>
    <w:rsid w:val="002468E5"/>
    <w:rsid w:val="00250897"/>
    <w:rsid w:val="00251735"/>
    <w:rsid w:val="00252D57"/>
    <w:rsid w:val="00252F39"/>
    <w:rsid w:val="00253DA2"/>
    <w:rsid w:val="002541E9"/>
    <w:rsid w:val="002616FE"/>
    <w:rsid w:val="00263D7A"/>
    <w:rsid w:val="00270DA6"/>
    <w:rsid w:val="0027394A"/>
    <w:rsid w:val="00273C46"/>
    <w:rsid w:val="00275C64"/>
    <w:rsid w:val="002771C3"/>
    <w:rsid w:val="00277BCB"/>
    <w:rsid w:val="00281423"/>
    <w:rsid w:val="002815B7"/>
    <w:rsid w:val="00282221"/>
    <w:rsid w:val="00283140"/>
    <w:rsid w:val="00286424"/>
    <w:rsid w:val="002904FE"/>
    <w:rsid w:val="00290D73"/>
    <w:rsid w:val="002912D0"/>
    <w:rsid w:val="00292C85"/>
    <w:rsid w:val="002936BD"/>
    <w:rsid w:val="00293D6A"/>
    <w:rsid w:val="00293F56"/>
    <w:rsid w:val="0029494E"/>
    <w:rsid w:val="002A1041"/>
    <w:rsid w:val="002A291C"/>
    <w:rsid w:val="002A2F28"/>
    <w:rsid w:val="002A30AD"/>
    <w:rsid w:val="002A6025"/>
    <w:rsid w:val="002B52F0"/>
    <w:rsid w:val="002B6AA8"/>
    <w:rsid w:val="002B6DC0"/>
    <w:rsid w:val="002C0416"/>
    <w:rsid w:val="002C1438"/>
    <w:rsid w:val="002C2C94"/>
    <w:rsid w:val="002C3946"/>
    <w:rsid w:val="002C581B"/>
    <w:rsid w:val="002D0616"/>
    <w:rsid w:val="002D20EC"/>
    <w:rsid w:val="002D263C"/>
    <w:rsid w:val="002D4B79"/>
    <w:rsid w:val="002D5E35"/>
    <w:rsid w:val="002D7837"/>
    <w:rsid w:val="002E241A"/>
    <w:rsid w:val="002E2CF7"/>
    <w:rsid w:val="002E3E38"/>
    <w:rsid w:val="002E3F76"/>
    <w:rsid w:val="002E48FC"/>
    <w:rsid w:val="002E51FE"/>
    <w:rsid w:val="002E5263"/>
    <w:rsid w:val="002E6FB4"/>
    <w:rsid w:val="002F1D71"/>
    <w:rsid w:val="002F3072"/>
    <w:rsid w:val="002F50D1"/>
    <w:rsid w:val="002F7033"/>
    <w:rsid w:val="00300FC5"/>
    <w:rsid w:val="003018F8"/>
    <w:rsid w:val="00304393"/>
    <w:rsid w:val="0030487C"/>
    <w:rsid w:val="00306209"/>
    <w:rsid w:val="00306EB0"/>
    <w:rsid w:val="00313F4C"/>
    <w:rsid w:val="00314F0B"/>
    <w:rsid w:val="0032282D"/>
    <w:rsid w:val="00322A6C"/>
    <w:rsid w:val="00322FDB"/>
    <w:rsid w:val="003237F3"/>
    <w:rsid w:val="00327009"/>
    <w:rsid w:val="00330885"/>
    <w:rsid w:val="0033259B"/>
    <w:rsid w:val="00332629"/>
    <w:rsid w:val="00333122"/>
    <w:rsid w:val="00333A64"/>
    <w:rsid w:val="00333CC1"/>
    <w:rsid w:val="003351D1"/>
    <w:rsid w:val="003373D3"/>
    <w:rsid w:val="00337B9B"/>
    <w:rsid w:val="003418B0"/>
    <w:rsid w:val="00343E35"/>
    <w:rsid w:val="00344510"/>
    <w:rsid w:val="0034678C"/>
    <w:rsid w:val="00347545"/>
    <w:rsid w:val="003502AD"/>
    <w:rsid w:val="003514F9"/>
    <w:rsid w:val="00352EDD"/>
    <w:rsid w:val="00357A5C"/>
    <w:rsid w:val="003613FD"/>
    <w:rsid w:val="00363159"/>
    <w:rsid w:val="00364796"/>
    <w:rsid w:val="0036767E"/>
    <w:rsid w:val="003734EF"/>
    <w:rsid w:val="003739C1"/>
    <w:rsid w:val="00374A0E"/>
    <w:rsid w:val="0037586B"/>
    <w:rsid w:val="0037726C"/>
    <w:rsid w:val="00377939"/>
    <w:rsid w:val="003805C8"/>
    <w:rsid w:val="003809D8"/>
    <w:rsid w:val="00385269"/>
    <w:rsid w:val="00385665"/>
    <w:rsid w:val="0038568D"/>
    <w:rsid w:val="003860B3"/>
    <w:rsid w:val="00393918"/>
    <w:rsid w:val="00397406"/>
    <w:rsid w:val="003A08AA"/>
    <w:rsid w:val="003A2D34"/>
    <w:rsid w:val="003A3ACE"/>
    <w:rsid w:val="003A6FFF"/>
    <w:rsid w:val="003A739B"/>
    <w:rsid w:val="003B231B"/>
    <w:rsid w:val="003C076B"/>
    <w:rsid w:val="003C22B1"/>
    <w:rsid w:val="003C450B"/>
    <w:rsid w:val="003C4DC3"/>
    <w:rsid w:val="003C4FEC"/>
    <w:rsid w:val="003C52AA"/>
    <w:rsid w:val="003C6BC6"/>
    <w:rsid w:val="003D05C1"/>
    <w:rsid w:val="003D0D5B"/>
    <w:rsid w:val="003D207A"/>
    <w:rsid w:val="003D2257"/>
    <w:rsid w:val="003D73EA"/>
    <w:rsid w:val="003E1481"/>
    <w:rsid w:val="003E1CAF"/>
    <w:rsid w:val="003E1D76"/>
    <w:rsid w:val="003E20C8"/>
    <w:rsid w:val="003E3291"/>
    <w:rsid w:val="003E6210"/>
    <w:rsid w:val="003F1B0D"/>
    <w:rsid w:val="003F405C"/>
    <w:rsid w:val="003F41D2"/>
    <w:rsid w:val="003F4EB5"/>
    <w:rsid w:val="003F63B8"/>
    <w:rsid w:val="003F6AF7"/>
    <w:rsid w:val="003F7EFA"/>
    <w:rsid w:val="00402B74"/>
    <w:rsid w:val="0040589E"/>
    <w:rsid w:val="00406511"/>
    <w:rsid w:val="00407561"/>
    <w:rsid w:val="00415D3F"/>
    <w:rsid w:val="00415E05"/>
    <w:rsid w:val="00422469"/>
    <w:rsid w:val="00424B53"/>
    <w:rsid w:val="00426E7C"/>
    <w:rsid w:val="00427711"/>
    <w:rsid w:val="00427B19"/>
    <w:rsid w:val="0043099E"/>
    <w:rsid w:val="00430DD3"/>
    <w:rsid w:val="004322CD"/>
    <w:rsid w:val="004324E7"/>
    <w:rsid w:val="0043452C"/>
    <w:rsid w:val="00434DAC"/>
    <w:rsid w:val="00437037"/>
    <w:rsid w:val="004406EE"/>
    <w:rsid w:val="004408B4"/>
    <w:rsid w:val="004420B8"/>
    <w:rsid w:val="0044501D"/>
    <w:rsid w:val="00445BAA"/>
    <w:rsid w:val="00446C9D"/>
    <w:rsid w:val="00446F6F"/>
    <w:rsid w:val="0045003C"/>
    <w:rsid w:val="00452569"/>
    <w:rsid w:val="00457057"/>
    <w:rsid w:val="00457312"/>
    <w:rsid w:val="0046140F"/>
    <w:rsid w:val="004622CC"/>
    <w:rsid w:val="004635C9"/>
    <w:rsid w:val="00464A83"/>
    <w:rsid w:val="00464DC5"/>
    <w:rsid w:val="00465A71"/>
    <w:rsid w:val="00465CE2"/>
    <w:rsid w:val="00471178"/>
    <w:rsid w:val="00471B69"/>
    <w:rsid w:val="0047248D"/>
    <w:rsid w:val="00477E16"/>
    <w:rsid w:val="0048002E"/>
    <w:rsid w:val="00480AB5"/>
    <w:rsid w:val="0049264F"/>
    <w:rsid w:val="00493B2B"/>
    <w:rsid w:val="00496071"/>
    <w:rsid w:val="004A166E"/>
    <w:rsid w:val="004A5391"/>
    <w:rsid w:val="004A699E"/>
    <w:rsid w:val="004B0D19"/>
    <w:rsid w:val="004B2CA2"/>
    <w:rsid w:val="004B3876"/>
    <w:rsid w:val="004B55FD"/>
    <w:rsid w:val="004B7625"/>
    <w:rsid w:val="004C0FB2"/>
    <w:rsid w:val="004C185E"/>
    <w:rsid w:val="004C18BE"/>
    <w:rsid w:val="004C22E3"/>
    <w:rsid w:val="004C4049"/>
    <w:rsid w:val="004C5775"/>
    <w:rsid w:val="004C5F2B"/>
    <w:rsid w:val="004C6431"/>
    <w:rsid w:val="004D62FB"/>
    <w:rsid w:val="004E101E"/>
    <w:rsid w:val="004E1144"/>
    <w:rsid w:val="004E200D"/>
    <w:rsid w:val="004E2FBD"/>
    <w:rsid w:val="004E4AA0"/>
    <w:rsid w:val="004E53E4"/>
    <w:rsid w:val="004E5426"/>
    <w:rsid w:val="004F1328"/>
    <w:rsid w:val="004F1702"/>
    <w:rsid w:val="004F2CEB"/>
    <w:rsid w:val="004F381A"/>
    <w:rsid w:val="004F7B09"/>
    <w:rsid w:val="00502140"/>
    <w:rsid w:val="00502859"/>
    <w:rsid w:val="00503BFE"/>
    <w:rsid w:val="005050AF"/>
    <w:rsid w:val="00507065"/>
    <w:rsid w:val="00510821"/>
    <w:rsid w:val="0052011E"/>
    <w:rsid w:val="005210D8"/>
    <w:rsid w:val="0052473C"/>
    <w:rsid w:val="00526EA1"/>
    <w:rsid w:val="00527241"/>
    <w:rsid w:val="00536644"/>
    <w:rsid w:val="005366E2"/>
    <w:rsid w:val="0054218A"/>
    <w:rsid w:val="005429D1"/>
    <w:rsid w:val="00542A32"/>
    <w:rsid w:val="00547FC4"/>
    <w:rsid w:val="005502AC"/>
    <w:rsid w:val="00551EAE"/>
    <w:rsid w:val="005561F6"/>
    <w:rsid w:val="005611DE"/>
    <w:rsid w:val="00565A13"/>
    <w:rsid w:val="005703F9"/>
    <w:rsid w:val="00573D53"/>
    <w:rsid w:val="00574DFA"/>
    <w:rsid w:val="00575E00"/>
    <w:rsid w:val="00577C66"/>
    <w:rsid w:val="00580716"/>
    <w:rsid w:val="00580976"/>
    <w:rsid w:val="00585FB5"/>
    <w:rsid w:val="00596724"/>
    <w:rsid w:val="0059696E"/>
    <w:rsid w:val="005A0E6D"/>
    <w:rsid w:val="005A4CDE"/>
    <w:rsid w:val="005A4CE7"/>
    <w:rsid w:val="005B13D1"/>
    <w:rsid w:val="005B1E2D"/>
    <w:rsid w:val="005B1EF0"/>
    <w:rsid w:val="005B3A41"/>
    <w:rsid w:val="005B3E5B"/>
    <w:rsid w:val="005B5C18"/>
    <w:rsid w:val="005B5D32"/>
    <w:rsid w:val="005B6F58"/>
    <w:rsid w:val="005B7BCC"/>
    <w:rsid w:val="005C09FE"/>
    <w:rsid w:val="005C1D0F"/>
    <w:rsid w:val="005C3CDD"/>
    <w:rsid w:val="005D2065"/>
    <w:rsid w:val="005D42DB"/>
    <w:rsid w:val="005D48FB"/>
    <w:rsid w:val="005D7197"/>
    <w:rsid w:val="005E3D05"/>
    <w:rsid w:val="005E4357"/>
    <w:rsid w:val="005E6567"/>
    <w:rsid w:val="005F07DE"/>
    <w:rsid w:val="005F1059"/>
    <w:rsid w:val="005F2BB7"/>
    <w:rsid w:val="005F2DCD"/>
    <w:rsid w:val="0060033E"/>
    <w:rsid w:val="00600710"/>
    <w:rsid w:val="006035B1"/>
    <w:rsid w:val="0060391F"/>
    <w:rsid w:val="006055C7"/>
    <w:rsid w:val="006073D0"/>
    <w:rsid w:val="006160C2"/>
    <w:rsid w:val="006239F5"/>
    <w:rsid w:val="00624000"/>
    <w:rsid w:val="00626276"/>
    <w:rsid w:val="006269EA"/>
    <w:rsid w:val="00626B30"/>
    <w:rsid w:val="00627CA9"/>
    <w:rsid w:val="00641C8E"/>
    <w:rsid w:val="00642284"/>
    <w:rsid w:val="00642CD4"/>
    <w:rsid w:val="00643AD6"/>
    <w:rsid w:val="006442ED"/>
    <w:rsid w:val="006516AA"/>
    <w:rsid w:val="006525E7"/>
    <w:rsid w:val="00652F82"/>
    <w:rsid w:val="0065393E"/>
    <w:rsid w:val="00653A6A"/>
    <w:rsid w:val="00660378"/>
    <w:rsid w:val="00660BCB"/>
    <w:rsid w:val="00662C8F"/>
    <w:rsid w:val="00665A53"/>
    <w:rsid w:val="00666809"/>
    <w:rsid w:val="00666BFB"/>
    <w:rsid w:val="00667F4C"/>
    <w:rsid w:val="00667F95"/>
    <w:rsid w:val="00671927"/>
    <w:rsid w:val="00674857"/>
    <w:rsid w:val="006750F7"/>
    <w:rsid w:val="0067746F"/>
    <w:rsid w:val="0067791B"/>
    <w:rsid w:val="006800B1"/>
    <w:rsid w:val="00682F0D"/>
    <w:rsid w:val="006858C0"/>
    <w:rsid w:val="00685E57"/>
    <w:rsid w:val="00686F6F"/>
    <w:rsid w:val="00687E29"/>
    <w:rsid w:val="00687F58"/>
    <w:rsid w:val="0069446D"/>
    <w:rsid w:val="006A016E"/>
    <w:rsid w:val="006A0722"/>
    <w:rsid w:val="006A1E4E"/>
    <w:rsid w:val="006A5FA2"/>
    <w:rsid w:val="006A64BC"/>
    <w:rsid w:val="006B119B"/>
    <w:rsid w:val="006B1C1F"/>
    <w:rsid w:val="006B23C1"/>
    <w:rsid w:val="006B2E34"/>
    <w:rsid w:val="006B30D9"/>
    <w:rsid w:val="006B4D42"/>
    <w:rsid w:val="006B56C0"/>
    <w:rsid w:val="006B608F"/>
    <w:rsid w:val="006C1FEC"/>
    <w:rsid w:val="006C39A2"/>
    <w:rsid w:val="006C651F"/>
    <w:rsid w:val="006C7998"/>
    <w:rsid w:val="006D12EF"/>
    <w:rsid w:val="006D4073"/>
    <w:rsid w:val="006D4638"/>
    <w:rsid w:val="006D6CDC"/>
    <w:rsid w:val="006D6CDD"/>
    <w:rsid w:val="006D77FD"/>
    <w:rsid w:val="006E13EF"/>
    <w:rsid w:val="006E1ACF"/>
    <w:rsid w:val="006E2C7F"/>
    <w:rsid w:val="006E3288"/>
    <w:rsid w:val="006E37A9"/>
    <w:rsid w:val="006E7889"/>
    <w:rsid w:val="006E7FD6"/>
    <w:rsid w:val="006F604A"/>
    <w:rsid w:val="006F7D6A"/>
    <w:rsid w:val="00700F87"/>
    <w:rsid w:val="00702B25"/>
    <w:rsid w:val="007034D6"/>
    <w:rsid w:val="00704315"/>
    <w:rsid w:val="00705308"/>
    <w:rsid w:val="0070570F"/>
    <w:rsid w:val="00707211"/>
    <w:rsid w:val="00707D07"/>
    <w:rsid w:val="0071090D"/>
    <w:rsid w:val="007131C1"/>
    <w:rsid w:val="007173BD"/>
    <w:rsid w:val="00717CE3"/>
    <w:rsid w:val="007224CE"/>
    <w:rsid w:val="00724D6B"/>
    <w:rsid w:val="00731117"/>
    <w:rsid w:val="00740A51"/>
    <w:rsid w:val="007418BE"/>
    <w:rsid w:val="00742776"/>
    <w:rsid w:val="00743076"/>
    <w:rsid w:val="00745BFA"/>
    <w:rsid w:val="007470A1"/>
    <w:rsid w:val="007477DE"/>
    <w:rsid w:val="00750EEF"/>
    <w:rsid w:val="007510A1"/>
    <w:rsid w:val="0075110C"/>
    <w:rsid w:val="00751AFA"/>
    <w:rsid w:val="0075224B"/>
    <w:rsid w:val="007526F5"/>
    <w:rsid w:val="0075285E"/>
    <w:rsid w:val="00752ED3"/>
    <w:rsid w:val="00753D38"/>
    <w:rsid w:val="00754473"/>
    <w:rsid w:val="007555F0"/>
    <w:rsid w:val="00756EA2"/>
    <w:rsid w:val="00763CA1"/>
    <w:rsid w:val="00770297"/>
    <w:rsid w:val="007739B5"/>
    <w:rsid w:val="00774F4D"/>
    <w:rsid w:val="0077514B"/>
    <w:rsid w:val="007761D9"/>
    <w:rsid w:val="007836B2"/>
    <w:rsid w:val="00784FCA"/>
    <w:rsid w:val="00785A13"/>
    <w:rsid w:val="00785A52"/>
    <w:rsid w:val="00787C29"/>
    <w:rsid w:val="00787E32"/>
    <w:rsid w:val="00790181"/>
    <w:rsid w:val="00790961"/>
    <w:rsid w:val="0079466D"/>
    <w:rsid w:val="00794C24"/>
    <w:rsid w:val="007A4188"/>
    <w:rsid w:val="007A48AF"/>
    <w:rsid w:val="007A4C4C"/>
    <w:rsid w:val="007B1706"/>
    <w:rsid w:val="007B2038"/>
    <w:rsid w:val="007B3672"/>
    <w:rsid w:val="007B4EDE"/>
    <w:rsid w:val="007B6F43"/>
    <w:rsid w:val="007C3DE6"/>
    <w:rsid w:val="007C53B6"/>
    <w:rsid w:val="007C56CB"/>
    <w:rsid w:val="007C5AE9"/>
    <w:rsid w:val="007C6691"/>
    <w:rsid w:val="007D3641"/>
    <w:rsid w:val="007D52C8"/>
    <w:rsid w:val="007D5B7F"/>
    <w:rsid w:val="007E1215"/>
    <w:rsid w:val="007E2963"/>
    <w:rsid w:val="007E62B7"/>
    <w:rsid w:val="007E7668"/>
    <w:rsid w:val="007F05FD"/>
    <w:rsid w:val="007F0927"/>
    <w:rsid w:val="007F1B96"/>
    <w:rsid w:val="007F32C1"/>
    <w:rsid w:val="007F529C"/>
    <w:rsid w:val="00810CE7"/>
    <w:rsid w:val="00811C39"/>
    <w:rsid w:val="0081387D"/>
    <w:rsid w:val="00813BD3"/>
    <w:rsid w:val="00815D61"/>
    <w:rsid w:val="00821F80"/>
    <w:rsid w:val="00825D52"/>
    <w:rsid w:val="008265CF"/>
    <w:rsid w:val="00827D95"/>
    <w:rsid w:val="008307A5"/>
    <w:rsid w:val="00830FF7"/>
    <w:rsid w:val="008321A5"/>
    <w:rsid w:val="00837B71"/>
    <w:rsid w:val="00845606"/>
    <w:rsid w:val="00846095"/>
    <w:rsid w:val="00850B01"/>
    <w:rsid w:val="00853B8E"/>
    <w:rsid w:val="00855A94"/>
    <w:rsid w:val="00857402"/>
    <w:rsid w:val="008613B8"/>
    <w:rsid w:val="00862A13"/>
    <w:rsid w:val="008639B1"/>
    <w:rsid w:val="00863DEA"/>
    <w:rsid w:val="0087078A"/>
    <w:rsid w:val="00875E12"/>
    <w:rsid w:val="0087732C"/>
    <w:rsid w:val="008801B6"/>
    <w:rsid w:val="0088059B"/>
    <w:rsid w:val="0088064B"/>
    <w:rsid w:val="00882697"/>
    <w:rsid w:val="008857EB"/>
    <w:rsid w:val="0089082F"/>
    <w:rsid w:val="008934B1"/>
    <w:rsid w:val="00893FBE"/>
    <w:rsid w:val="00894762"/>
    <w:rsid w:val="008957D4"/>
    <w:rsid w:val="008A5CFF"/>
    <w:rsid w:val="008A6971"/>
    <w:rsid w:val="008B01C9"/>
    <w:rsid w:val="008B43EC"/>
    <w:rsid w:val="008B7F8E"/>
    <w:rsid w:val="008C02B7"/>
    <w:rsid w:val="008C2BB8"/>
    <w:rsid w:val="008C7FD9"/>
    <w:rsid w:val="008D270A"/>
    <w:rsid w:val="008D2B30"/>
    <w:rsid w:val="008D3781"/>
    <w:rsid w:val="008D477A"/>
    <w:rsid w:val="008D490B"/>
    <w:rsid w:val="008E6C88"/>
    <w:rsid w:val="008F272F"/>
    <w:rsid w:val="008F3524"/>
    <w:rsid w:val="0090027D"/>
    <w:rsid w:val="0091002E"/>
    <w:rsid w:val="00915F7B"/>
    <w:rsid w:val="0091696A"/>
    <w:rsid w:val="00917A9B"/>
    <w:rsid w:val="00920492"/>
    <w:rsid w:val="00921613"/>
    <w:rsid w:val="00923635"/>
    <w:rsid w:val="00925A00"/>
    <w:rsid w:val="00927428"/>
    <w:rsid w:val="009338AB"/>
    <w:rsid w:val="009370EE"/>
    <w:rsid w:val="00942E7B"/>
    <w:rsid w:val="00946F8B"/>
    <w:rsid w:val="00947A67"/>
    <w:rsid w:val="00947E22"/>
    <w:rsid w:val="0095003F"/>
    <w:rsid w:val="009528E2"/>
    <w:rsid w:val="0095316B"/>
    <w:rsid w:val="00953BE1"/>
    <w:rsid w:val="0095417D"/>
    <w:rsid w:val="009563FA"/>
    <w:rsid w:val="00957F36"/>
    <w:rsid w:val="00960FA0"/>
    <w:rsid w:val="00961778"/>
    <w:rsid w:val="009618D1"/>
    <w:rsid w:val="00961B62"/>
    <w:rsid w:val="00961C92"/>
    <w:rsid w:val="0096311C"/>
    <w:rsid w:val="009659ED"/>
    <w:rsid w:val="00966659"/>
    <w:rsid w:val="00967C9E"/>
    <w:rsid w:val="00967F83"/>
    <w:rsid w:val="009705E6"/>
    <w:rsid w:val="00974B68"/>
    <w:rsid w:val="00982290"/>
    <w:rsid w:val="00983C63"/>
    <w:rsid w:val="00985206"/>
    <w:rsid w:val="009852B1"/>
    <w:rsid w:val="009868B8"/>
    <w:rsid w:val="00991906"/>
    <w:rsid w:val="009A12CA"/>
    <w:rsid w:val="009A3B2F"/>
    <w:rsid w:val="009B32A0"/>
    <w:rsid w:val="009B4F5C"/>
    <w:rsid w:val="009B61C3"/>
    <w:rsid w:val="009B79D6"/>
    <w:rsid w:val="009C00EB"/>
    <w:rsid w:val="009C1088"/>
    <w:rsid w:val="009C110D"/>
    <w:rsid w:val="009C1434"/>
    <w:rsid w:val="009C1A4B"/>
    <w:rsid w:val="009C2135"/>
    <w:rsid w:val="009C31D4"/>
    <w:rsid w:val="009C4963"/>
    <w:rsid w:val="009C5C2A"/>
    <w:rsid w:val="009D2B37"/>
    <w:rsid w:val="009D6082"/>
    <w:rsid w:val="009E08DF"/>
    <w:rsid w:val="009E5E9E"/>
    <w:rsid w:val="009E6A3F"/>
    <w:rsid w:val="009E6CEE"/>
    <w:rsid w:val="009E6D37"/>
    <w:rsid w:val="009F04AD"/>
    <w:rsid w:val="009F5D60"/>
    <w:rsid w:val="009F607F"/>
    <w:rsid w:val="009F69B0"/>
    <w:rsid w:val="00A0119D"/>
    <w:rsid w:val="00A01C60"/>
    <w:rsid w:val="00A02E11"/>
    <w:rsid w:val="00A037D3"/>
    <w:rsid w:val="00A05A73"/>
    <w:rsid w:val="00A0626B"/>
    <w:rsid w:val="00A13C79"/>
    <w:rsid w:val="00A17F09"/>
    <w:rsid w:val="00A213B1"/>
    <w:rsid w:val="00A21458"/>
    <w:rsid w:val="00A228D5"/>
    <w:rsid w:val="00A22D6A"/>
    <w:rsid w:val="00A23FA0"/>
    <w:rsid w:val="00A24BB9"/>
    <w:rsid w:val="00A2634B"/>
    <w:rsid w:val="00A32C49"/>
    <w:rsid w:val="00A3345B"/>
    <w:rsid w:val="00A431DB"/>
    <w:rsid w:val="00A45A61"/>
    <w:rsid w:val="00A468C3"/>
    <w:rsid w:val="00A46B1C"/>
    <w:rsid w:val="00A50543"/>
    <w:rsid w:val="00A51DED"/>
    <w:rsid w:val="00A53D2F"/>
    <w:rsid w:val="00A57640"/>
    <w:rsid w:val="00A67B83"/>
    <w:rsid w:val="00A7108C"/>
    <w:rsid w:val="00A71FE2"/>
    <w:rsid w:val="00A76E16"/>
    <w:rsid w:val="00A7734D"/>
    <w:rsid w:val="00A77F78"/>
    <w:rsid w:val="00A813EF"/>
    <w:rsid w:val="00A82961"/>
    <w:rsid w:val="00A82E31"/>
    <w:rsid w:val="00A83BFD"/>
    <w:rsid w:val="00A84B78"/>
    <w:rsid w:val="00A904F4"/>
    <w:rsid w:val="00A910C0"/>
    <w:rsid w:val="00A91336"/>
    <w:rsid w:val="00A93192"/>
    <w:rsid w:val="00A93414"/>
    <w:rsid w:val="00A936C0"/>
    <w:rsid w:val="00A93DC4"/>
    <w:rsid w:val="00A93E77"/>
    <w:rsid w:val="00A948E7"/>
    <w:rsid w:val="00A94998"/>
    <w:rsid w:val="00A953B5"/>
    <w:rsid w:val="00A961F3"/>
    <w:rsid w:val="00AA00D7"/>
    <w:rsid w:val="00AA0506"/>
    <w:rsid w:val="00AB1AF2"/>
    <w:rsid w:val="00AB2BB5"/>
    <w:rsid w:val="00AB43C1"/>
    <w:rsid w:val="00AC3D01"/>
    <w:rsid w:val="00AC53B1"/>
    <w:rsid w:val="00AC5E1D"/>
    <w:rsid w:val="00AC665E"/>
    <w:rsid w:val="00AC6A39"/>
    <w:rsid w:val="00AD03CB"/>
    <w:rsid w:val="00AD2BDD"/>
    <w:rsid w:val="00AD62CB"/>
    <w:rsid w:val="00AD6B20"/>
    <w:rsid w:val="00AE3E9F"/>
    <w:rsid w:val="00AE6ED9"/>
    <w:rsid w:val="00AF0EB0"/>
    <w:rsid w:val="00AF130C"/>
    <w:rsid w:val="00AF19B9"/>
    <w:rsid w:val="00AF1F15"/>
    <w:rsid w:val="00AF4B31"/>
    <w:rsid w:val="00AF4BF1"/>
    <w:rsid w:val="00AF5A0D"/>
    <w:rsid w:val="00AF5B91"/>
    <w:rsid w:val="00AF7442"/>
    <w:rsid w:val="00AF7FBC"/>
    <w:rsid w:val="00B0035C"/>
    <w:rsid w:val="00B120E5"/>
    <w:rsid w:val="00B14942"/>
    <w:rsid w:val="00B14C8C"/>
    <w:rsid w:val="00B17888"/>
    <w:rsid w:val="00B21A81"/>
    <w:rsid w:val="00B2536C"/>
    <w:rsid w:val="00B25A5C"/>
    <w:rsid w:val="00B27D31"/>
    <w:rsid w:val="00B33A20"/>
    <w:rsid w:val="00B351A9"/>
    <w:rsid w:val="00B35929"/>
    <w:rsid w:val="00B36CA5"/>
    <w:rsid w:val="00B46A90"/>
    <w:rsid w:val="00B46FB7"/>
    <w:rsid w:val="00B5435A"/>
    <w:rsid w:val="00B54A1D"/>
    <w:rsid w:val="00B56FC3"/>
    <w:rsid w:val="00B57A76"/>
    <w:rsid w:val="00B61BAD"/>
    <w:rsid w:val="00B61D3B"/>
    <w:rsid w:val="00B61E0E"/>
    <w:rsid w:val="00B66270"/>
    <w:rsid w:val="00B66456"/>
    <w:rsid w:val="00B6736B"/>
    <w:rsid w:val="00B67EB9"/>
    <w:rsid w:val="00B7103A"/>
    <w:rsid w:val="00B72CB4"/>
    <w:rsid w:val="00B8068D"/>
    <w:rsid w:val="00B810FE"/>
    <w:rsid w:val="00B81CF2"/>
    <w:rsid w:val="00B8321B"/>
    <w:rsid w:val="00B83AB5"/>
    <w:rsid w:val="00B84FD1"/>
    <w:rsid w:val="00B862FF"/>
    <w:rsid w:val="00B86895"/>
    <w:rsid w:val="00B87FC2"/>
    <w:rsid w:val="00B92B0F"/>
    <w:rsid w:val="00B9610C"/>
    <w:rsid w:val="00BA0A46"/>
    <w:rsid w:val="00BA10F5"/>
    <w:rsid w:val="00BA3497"/>
    <w:rsid w:val="00BA5C3F"/>
    <w:rsid w:val="00BA5F34"/>
    <w:rsid w:val="00BA63FD"/>
    <w:rsid w:val="00BA73C6"/>
    <w:rsid w:val="00BB0229"/>
    <w:rsid w:val="00BB327A"/>
    <w:rsid w:val="00BB39C7"/>
    <w:rsid w:val="00BB408F"/>
    <w:rsid w:val="00BB57B9"/>
    <w:rsid w:val="00BB6D88"/>
    <w:rsid w:val="00BC0285"/>
    <w:rsid w:val="00BC1A5C"/>
    <w:rsid w:val="00BC25A8"/>
    <w:rsid w:val="00BC3098"/>
    <w:rsid w:val="00BD2599"/>
    <w:rsid w:val="00BD30CD"/>
    <w:rsid w:val="00BE1817"/>
    <w:rsid w:val="00BE51B1"/>
    <w:rsid w:val="00BE5931"/>
    <w:rsid w:val="00BE5D0F"/>
    <w:rsid w:val="00BE6E13"/>
    <w:rsid w:val="00BF5535"/>
    <w:rsid w:val="00BF5641"/>
    <w:rsid w:val="00BF5DF0"/>
    <w:rsid w:val="00BF7959"/>
    <w:rsid w:val="00BF7DED"/>
    <w:rsid w:val="00C0278C"/>
    <w:rsid w:val="00C03917"/>
    <w:rsid w:val="00C05048"/>
    <w:rsid w:val="00C05AA6"/>
    <w:rsid w:val="00C10CAA"/>
    <w:rsid w:val="00C1628E"/>
    <w:rsid w:val="00C17B8C"/>
    <w:rsid w:val="00C2131F"/>
    <w:rsid w:val="00C22360"/>
    <w:rsid w:val="00C23A44"/>
    <w:rsid w:val="00C2754F"/>
    <w:rsid w:val="00C309C1"/>
    <w:rsid w:val="00C325D1"/>
    <w:rsid w:val="00C32C72"/>
    <w:rsid w:val="00C32E10"/>
    <w:rsid w:val="00C336E4"/>
    <w:rsid w:val="00C35417"/>
    <w:rsid w:val="00C40A69"/>
    <w:rsid w:val="00C432D6"/>
    <w:rsid w:val="00C45758"/>
    <w:rsid w:val="00C50491"/>
    <w:rsid w:val="00C5452C"/>
    <w:rsid w:val="00C572D5"/>
    <w:rsid w:val="00C57AFF"/>
    <w:rsid w:val="00C6035B"/>
    <w:rsid w:val="00C61EC4"/>
    <w:rsid w:val="00C6235D"/>
    <w:rsid w:val="00C6379D"/>
    <w:rsid w:val="00C63E15"/>
    <w:rsid w:val="00C6608B"/>
    <w:rsid w:val="00C700FD"/>
    <w:rsid w:val="00C731B2"/>
    <w:rsid w:val="00C73CB2"/>
    <w:rsid w:val="00C744C0"/>
    <w:rsid w:val="00C74F78"/>
    <w:rsid w:val="00C77F49"/>
    <w:rsid w:val="00C80E98"/>
    <w:rsid w:val="00C84576"/>
    <w:rsid w:val="00C86C0C"/>
    <w:rsid w:val="00C92C61"/>
    <w:rsid w:val="00C952A6"/>
    <w:rsid w:val="00C956E3"/>
    <w:rsid w:val="00C96391"/>
    <w:rsid w:val="00C97679"/>
    <w:rsid w:val="00CA3D6A"/>
    <w:rsid w:val="00CA3F47"/>
    <w:rsid w:val="00CA5E91"/>
    <w:rsid w:val="00CB0CF9"/>
    <w:rsid w:val="00CB6DFF"/>
    <w:rsid w:val="00CB772A"/>
    <w:rsid w:val="00CC19AE"/>
    <w:rsid w:val="00CC2C9B"/>
    <w:rsid w:val="00CC522D"/>
    <w:rsid w:val="00CC67C3"/>
    <w:rsid w:val="00CC709E"/>
    <w:rsid w:val="00CC7D85"/>
    <w:rsid w:val="00CD2751"/>
    <w:rsid w:val="00CD500C"/>
    <w:rsid w:val="00CE00BB"/>
    <w:rsid w:val="00CE01D3"/>
    <w:rsid w:val="00CE0BCB"/>
    <w:rsid w:val="00CE0FD2"/>
    <w:rsid w:val="00CE196D"/>
    <w:rsid w:val="00CE3505"/>
    <w:rsid w:val="00CE533E"/>
    <w:rsid w:val="00CE54FA"/>
    <w:rsid w:val="00CE71B1"/>
    <w:rsid w:val="00CF2B82"/>
    <w:rsid w:val="00CF56E2"/>
    <w:rsid w:val="00CF7F52"/>
    <w:rsid w:val="00D0002F"/>
    <w:rsid w:val="00D05398"/>
    <w:rsid w:val="00D06173"/>
    <w:rsid w:val="00D1065F"/>
    <w:rsid w:val="00D1066E"/>
    <w:rsid w:val="00D1099F"/>
    <w:rsid w:val="00D11162"/>
    <w:rsid w:val="00D150C6"/>
    <w:rsid w:val="00D15B48"/>
    <w:rsid w:val="00D15D24"/>
    <w:rsid w:val="00D16A06"/>
    <w:rsid w:val="00D2133F"/>
    <w:rsid w:val="00D21E6A"/>
    <w:rsid w:val="00D227D7"/>
    <w:rsid w:val="00D24EDB"/>
    <w:rsid w:val="00D3051C"/>
    <w:rsid w:val="00D32E91"/>
    <w:rsid w:val="00D3760C"/>
    <w:rsid w:val="00D37BB7"/>
    <w:rsid w:val="00D43AD3"/>
    <w:rsid w:val="00D445A5"/>
    <w:rsid w:val="00D45D1E"/>
    <w:rsid w:val="00D46F0C"/>
    <w:rsid w:val="00D50820"/>
    <w:rsid w:val="00D51D3B"/>
    <w:rsid w:val="00D5485A"/>
    <w:rsid w:val="00D557F3"/>
    <w:rsid w:val="00D559AF"/>
    <w:rsid w:val="00D57459"/>
    <w:rsid w:val="00D62997"/>
    <w:rsid w:val="00D62B6F"/>
    <w:rsid w:val="00D7124A"/>
    <w:rsid w:val="00D72658"/>
    <w:rsid w:val="00D744A3"/>
    <w:rsid w:val="00D7574B"/>
    <w:rsid w:val="00D769A4"/>
    <w:rsid w:val="00D773B4"/>
    <w:rsid w:val="00D77F67"/>
    <w:rsid w:val="00D82D5A"/>
    <w:rsid w:val="00D83406"/>
    <w:rsid w:val="00D84DDE"/>
    <w:rsid w:val="00D851CF"/>
    <w:rsid w:val="00D8695A"/>
    <w:rsid w:val="00D87A22"/>
    <w:rsid w:val="00D908D1"/>
    <w:rsid w:val="00D90C35"/>
    <w:rsid w:val="00D932C8"/>
    <w:rsid w:val="00D97534"/>
    <w:rsid w:val="00DA1542"/>
    <w:rsid w:val="00DA37B8"/>
    <w:rsid w:val="00DA5FB8"/>
    <w:rsid w:val="00DB24C6"/>
    <w:rsid w:val="00DB2817"/>
    <w:rsid w:val="00DB4331"/>
    <w:rsid w:val="00DB6015"/>
    <w:rsid w:val="00DC0D72"/>
    <w:rsid w:val="00DC2084"/>
    <w:rsid w:val="00DC288C"/>
    <w:rsid w:val="00DC2C4C"/>
    <w:rsid w:val="00DC4D29"/>
    <w:rsid w:val="00DC528C"/>
    <w:rsid w:val="00DC678B"/>
    <w:rsid w:val="00DD4D16"/>
    <w:rsid w:val="00DD51C2"/>
    <w:rsid w:val="00DD6390"/>
    <w:rsid w:val="00DD7B03"/>
    <w:rsid w:val="00DD7FF9"/>
    <w:rsid w:val="00DE101D"/>
    <w:rsid w:val="00DE169B"/>
    <w:rsid w:val="00DE34E0"/>
    <w:rsid w:val="00DE4A88"/>
    <w:rsid w:val="00DE617F"/>
    <w:rsid w:val="00DE7857"/>
    <w:rsid w:val="00DF54D2"/>
    <w:rsid w:val="00DF631D"/>
    <w:rsid w:val="00DF6669"/>
    <w:rsid w:val="00DF7939"/>
    <w:rsid w:val="00E02901"/>
    <w:rsid w:val="00E03B53"/>
    <w:rsid w:val="00E060CC"/>
    <w:rsid w:val="00E0741C"/>
    <w:rsid w:val="00E1183B"/>
    <w:rsid w:val="00E1310E"/>
    <w:rsid w:val="00E141B6"/>
    <w:rsid w:val="00E175D2"/>
    <w:rsid w:val="00E17F3C"/>
    <w:rsid w:val="00E24D50"/>
    <w:rsid w:val="00E25BF0"/>
    <w:rsid w:val="00E26184"/>
    <w:rsid w:val="00E2618D"/>
    <w:rsid w:val="00E270E8"/>
    <w:rsid w:val="00E271E8"/>
    <w:rsid w:val="00E30757"/>
    <w:rsid w:val="00E307A7"/>
    <w:rsid w:val="00E35FA0"/>
    <w:rsid w:val="00E362D3"/>
    <w:rsid w:val="00E41F3F"/>
    <w:rsid w:val="00E42CAB"/>
    <w:rsid w:val="00E42CD3"/>
    <w:rsid w:val="00E45743"/>
    <w:rsid w:val="00E5401E"/>
    <w:rsid w:val="00E54533"/>
    <w:rsid w:val="00E612F0"/>
    <w:rsid w:val="00E62404"/>
    <w:rsid w:val="00E63A6B"/>
    <w:rsid w:val="00E6401D"/>
    <w:rsid w:val="00E64551"/>
    <w:rsid w:val="00E65CEE"/>
    <w:rsid w:val="00E65D28"/>
    <w:rsid w:val="00E65F08"/>
    <w:rsid w:val="00E673FB"/>
    <w:rsid w:val="00E67AED"/>
    <w:rsid w:val="00E72DCF"/>
    <w:rsid w:val="00E72FC2"/>
    <w:rsid w:val="00E765E5"/>
    <w:rsid w:val="00E8475B"/>
    <w:rsid w:val="00E92CE1"/>
    <w:rsid w:val="00E9512F"/>
    <w:rsid w:val="00E97B92"/>
    <w:rsid w:val="00EA25DE"/>
    <w:rsid w:val="00EA48C3"/>
    <w:rsid w:val="00EB0744"/>
    <w:rsid w:val="00EB1067"/>
    <w:rsid w:val="00EB1CDF"/>
    <w:rsid w:val="00EB75CD"/>
    <w:rsid w:val="00EC0574"/>
    <w:rsid w:val="00EC429D"/>
    <w:rsid w:val="00EC4A4E"/>
    <w:rsid w:val="00ED29D9"/>
    <w:rsid w:val="00ED430A"/>
    <w:rsid w:val="00ED57B7"/>
    <w:rsid w:val="00ED5CEB"/>
    <w:rsid w:val="00EE23F4"/>
    <w:rsid w:val="00EE4695"/>
    <w:rsid w:val="00EE526E"/>
    <w:rsid w:val="00EF20E2"/>
    <w:rsid w:val="00EF41CA"/>
    <w:rsid w:val="00EF4E16"/>
    <w:rsid w:val="00F0181F"/>
    <w:rsid w:val="00F02D50"/>
    <w:rsid w:val="00F06FFD"/>
    <w:rsid w:val="00F134D8"/>
    <w:rsid w:val="00F13894"/>
    <w:rsid w:val="00F13D98"/>
    <w:rsid w:val="00F17FC2"/>
    <w:rsid w:val="00F20690"/>
    <w:rsid w:val="00F20A92"/>
    <w:rsid w:val="00F20B0C"/>
    <w:rsid w:val="00F2358B"/>
    <w:rsid w:val="00F254D9"/>
    <w:rsid w:val="00F27598"/>
    <w:rsid w:val="00F27C63"/>
    <w:rsid w:val="00F30A49"/>
    <w:rsid w:val="00F3183C"/>
    <w:rsid w:val="00F3512D"/>
    <w:rsid w:val="00F35F88"/>
    <w:rsid w:val="00F36211"/>
    <w:rsid w:val="00F47103"/>
    <w:rsid w:val="00F4746A"/>
    <w:rsid w:val="00F51914"/>
    <w:rsid w:val="00F52CF9"/>
    <w:rsid w:val="00F54461"/>
    <w:rsid w:val="00F54B34"/>
    <w:rsid w:val="00F54B76"/>
    <w:rsid w:val="00F563E4"/>
    <w:rsid w:val="00F56B17"/>
    <w:rsid w:val="00F57711"/>
    <w:rsid w:val="00F57BBC"/>
    <w:rsid w:val="00F627CE"/>
    <w:rsid w:val="00F63C5E"/>
    <w:rsid w:val="00F67437"/>
    <w:rsid w:val="00F71B7B"/>
    <w:rsid w:val="00F803D4"/>
    <w:rsid w:val="00F803E7"/>
    <w:rsid w:val="00F81137"/>
    <w:rsid w:val="00F8194B"/>
    <w:rsid w:val="00F8215D"/>
    <w:rsid w:val="00F872EA"/>
    <w:rsid w:val="00F913CA"/>
    <w:rsid w:val="00F92A78"/>
    <w:rsid w:val="00F93376"/>
    <w:rsid w:val="00F93A36"/>
    <w:rsid w:val="00F96338"/>
    <w:rsid w:val="00FA0B43"/>
    <w:rsid w:val="00FA0D6B"/>
    <w:rsid w:val="00FB0EBD"/>
    <w:rsid w:val="00FB1494"/>
    <w:rsid w:val="00FB1D6C"/>
    <w:rsid w:val="00FB5241"/>
    <w:rsid w:val="00FB6FA0"/>
    <w:rsid w:val="00FC06D8"/>
    <w:rsid w:val="00FC16DE"/>
    <w:rsid w:val="00FC2468"/>
    <w:rsid w:val="00FC2D2D"/>
    <w:rsid w:val="00FC39C8"/>
    <w:rsid w:val="00FC58A8"/>
    <w:rsid w:val="00FC5F96"/>
    <w:rsid w:val="00FC7420"/>
    <w:rsid w:val="00FC7D3F"/>
    <w:rsid w:val="00FD308A"/>
    <w:rsid w:val="00FD3A00"/>
    <w:rsid w:val="00FD5FD7"/>
    <w:rsid w:val="00FD6282"/>
    <w:rsid w:val="00FD6F44"/>
    <w:rsid w:val="00FD70B9"/>
    <w:rsid w:val="00FD77CA"/>
    <w:rsid w:val="00FE105E"/>
    <w:rsid w:val="00FE3501"/>
    <w:rsid w:val="00FE7CE7"/>
    <w:rsid w:val="00FF0AF0"/>
    <w:rsid w:val="00FF0FFB"/>
    <w:rsid w:val="00F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bdf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5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6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3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32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0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78C"/>
    <w:rPr>
      <w:sz w:val="18"/>
      <w:szCs w:val="18"/>
    </w:rPr>
  </w:style>
  <w:style w:type="paragraph" w:styleId="a6">
    <w:name w:val="List Paragraph"/>
    <w:basedOn w:val="a"/>
    <w:uiPriority w:val="34"/>
    <w:qFormat/>
    <w:rsid w:val="002431CA"/>
    <w:pPr>
      <w:ind w:firstLineChars="200" w:firstLine="420"/>
    </w:pPr>
  </w:style>
  <w:style w:type="table" w:styleId="a7">
    <w:name w:val="Table Grid"/>
    <w:basedOn w:val="a1"/>
    <w:uiPriority w:val="59"/>
    <w:rsid w:val="00666B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7F32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0E26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27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7D31"/>
    <w:rPr>
      <w:rFonts w:ascii="宋体" w:hAnsi="宋体" w:cs="宋体"/>
      <w:kern w:val="0"/>
      <w:szCs w:val="24"/>
    </w:rPr>
  </w:style>
  <w:style w:type="character" w:customStyle="1" w:styleId="str">
    <w:name w:val="str"/>
    <w:basedOn w:val="a0"/>
    <w:rsid w:val="00B27D31"/>
  </w:style>
  <w:style w:type="character" w:customStyle="1" w:styleId="pun">
    <w:name w:val="pun"/>
    <w:basedOn w:val="a0"/>
    <w:rsid w:val="00B27D31"/>
  </w:style>
  <w:style w:type="character" w:customStyle="1" w:styleId="lit">
    <w:name w:val="lit"/>
    <w:basedOn w:val="a0"/>
    <w:rsid w:val="00B27D31"/>
  </w:style>
  <w:style w:type="paragraph" w:styleId="a9">
    <w:name w:val="Normal (Web)"/>
    <w:basedOn w:val="a"/>
    <w:uiPriority w:val="99"/>
    <w:unhideWhenUsed/>
    <w:rsid w:val="003C52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B46A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6A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5F34"/>
  </w:style>
  <w:style w:type="paragraph" w:styleId="20">
    <w:name w:val="toc 2"/>
    <w:basedOn w:val="a"/>
    <w:next w:val="a"/>
    <w:autoRedefine/>
    <w:uiPriority w:val="39"/>
    <w:unhideWhenUsed/>
    <w:rsid w:val="00BA5F34"/>
    <w:pPr>
      <w:ind w:leftChars="200" w:left="420"/>
    </w:pPr>
  </w:style>
  <w:style w:type="character" w:customStyle="1" w:styleId="apple-converted-space">
    <w:name w:val="apple-converted-space"/>
    <w:basedOn w:val="a0"/>
    <w:rsid w:val="009C110D"/>
  </w:style>
  <w:style w:type="character" w:styleId="aa">
    <w:name w:val="Emphasis"/>
    <w:basedOn w:val="a0"/>
    <w:uiPriority w:val="20"/>
    <w:qFormat/>
    <w:rsid w:val="009C110D"/>
    <w:rPr>
      <w:i/>
      <w:iCs/>
    </w:rPr>
  </w:style>
  <w:style w:type="paragraph" w:customStyle="1" w:styleId="first">
    <w:name w:val="first"/>
    <w:basedOn w:val="a"/>
    <w:rsid w:val="009C11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-1">
    <w:name w:val="Light Grid Accent 1"/>
    <w:basedOn w:val="a1"/>
    <w:uiPriority w:val="62"/>
    <w:rsid w:val="00774F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b">
    <w:name w:val="Date"/>
    <w:basedOn w:val="a"/>
    <w:next w:val="a"/>
    <w:link w:val="Char2"/>
    <w:uiPriority w:val="99"/>
    <w:semiHidden/>
    <w:unhideWhenUsed/>
    <w:rsid w:val="00DE4A88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DE4A88"/>
  </w:style>
  <w:style w:type="character" w:customStyle="1" w:styleId="3Char">
    <w:name w:val="标题 3 Char"/>
    <w:basedOn w:val="a0"/>
    <w:link w:val="3"/>
    <w:uiPriority w:val="9"/>
    <w:rsid w:val="00B673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32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283140"/>
    <w:rPr>
      <w:color w:val="800080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787C2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87C29"/>
    <w:pPr>
      <w:ind w:leftChars="600" w:left="1260"/>
    </w:pPr>
  </w:style>
  <w:style w:type="character" w:styleId="ad">
    <w:name w:val="Strong"/>
    <w:basedOn w:val="a0"/>
    <w:uiPriority w:val="22"/>
    <w:qFormat/>
    <w:rsid w:val="00575E00"/>
    <w:rPr>
      <w:b/>
      <w:bCs/>
    </w:rPr>
  </w:style>
  <w:style w:type="table" w:styleId="-5">
    <w:name w:val="Light Grid Accent 5"/>
    <w:basedOn w:val="a1"/>
    <w:uiPriority w:val="62"/>
    <w:rsid w:val="00FD308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0973">
          <w:marLeft w:val="0"/>
          <w:marRight w:val="0"/>
          <w:marTop w:val="8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096">
          <w:marLeft w:val="0"/>
          <w:marRight w:val="0"/>
          <w:marTop w:val="8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39">
          <w:marLeft w:val="0"/>
          <w:marRight w:val="0"/>
          <w:marTop w:val="107"/>
          <w:marBottom w:val="107"/>
          <w:divBdr>
            <w:top w:val="single" w:sz="8" w:space="5" w:color="CCCCCC"/>
            <w:left w:val="single" w:sz="8" w:space="5" w:color="CCCCCC"/>
            <w:bottom w:val="single" w:sz="8" w:space="5" w:color="CCCCCC"/>
            <w:right w:val="single" w:sz="8" w:space="5" w:color="CCCCCC"/>
          </w:divBdr>
        </w:div>
      </w:divsChild>
    </w:div>
    <w:div w:id="16272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BB1F3-11D2-4933-8194-997787F3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14</Pages>
  <Words>4784</Words>
  <Characters>27271</Characters>
  <Application>Microsoft Office Word</Application>
  <DocSecurity>0</DocSecurity>
  <Lines>227</Lines>
  <Paragraphs>63</Paragraphs>
  <ScaleCrop>false</ScaleCrop>
  <Company/>
  <LinksUpToDate>false</LinksUpToDate>
  <CharactersWithSpaces>31992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lt</cp:lastModifiedBy>
  <cp:revision>1607</cp:revision>
  <dcterms:created xsi:type="dcterms:W3CDTF">2015-08-12T01:37:00Z</dcterms:created>
  <dcterms:modified xsi:type="dcterms:W3CDTF">2020-02-10T07:57:00Z</dcterms:modified>
</cp:coreProperties>
</file>
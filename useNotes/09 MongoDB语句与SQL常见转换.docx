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7EDCC"/>
  <w:body>
    <w:p w:rsidR="003D73EA" w:rsidRPr="001D0292" w:rsidRDefault="002431CA" w:rsidP="0087078A">
      <w:pPr>
        <w:rPr>
          <w:rFonts w:asciiTheme="minorEastAsia" w:eastAsiaTheme="minorEastAsia" w:hAnsiTheme="minorEastAsia"/>
          <w:b/>
          <w:szCs w:val="24"/>
        </w:rPr>
      </w:pPr>
      <w:r w:rsidRPr="001D0292">
        <w:rPr>
          <w:rFonts w:asciiTheme="minorEastAsia" w:eastAsiaTheme="minorEastAsia" w:hAnsiTheme="minorEastAsia" w:hint="eastAsia"/>
          <w:b/>
          <w:szCs w:val="24"/>
        </w:rPr>
        <w:t>目录</w:t>
      </w:r>
    </w:p>
    <w:p w:rsidR="000A5655" w:rsidRPr="001D0292" w:rsidRDefault="00663A56">
      <w:pPr>
        <w:pStyle w:val="10"/>
        <w:tabs>
          <w:tab w:val="left" w:pos="420"/>
          <w:tab w:val="right" w:leader="dot" w:pos="8296"/>
        </w:tabs>
        <w:rPr>
          <w:rFonts w:asciiTheme="minorEastAsia" w:eastAsiaTheme="minorEastAsia" w:hAnsiTheme="minorEastAsia"/>
          <w:noProof/>
          <w:szCs w:val="24"/>
        </w:rPr>
      </w:pPr>
      <w:r w:rsidRPr="001D0292">
        <w:rPr>
          <w:rFonts w:asciiTheme="minorEastAsia" w:eastAsiaTheme="minorEastAsia" w:hAnsiTheme="minorEastAsia"/>
          <w:szCs w:val="24"/>
        </w:rPr>
        <w:fldChar w:fldCharType="begin"/>
      </w:r>
      <w:r w:rsidRPr="001D0292">
        <w:rPr>
          <w:rFonts w:asciiTheme="minorEastAsia" w:eastAsiaTheme="minorEastAsia" w:hAnsiTheme="minorEastAsia"/>
          <w:szCs w:val="24"/>
        </w:rPr>
        <w:instrText xml:space="preserve"> TOC \o "1-3" \h \z \u </w:instrText>
      </w:r>
      <w:r w:rsidRPr="001D0292">
        <w:rPr>
          <w:rFonts w:asciiTheme="minorEastAsia" w:eastAsiaTheme="minorEastAsia" w:hAnsiTheme="minorEastAsia"/>
          <w:szCs w:val="24"/>
        </w:rPr>
        <w:fldChar w:fldCharType="separate"/>
      </w:r>
      <w:hyperlink w:anchor="_Toc476312440" w:history="1">
        <w:r w:rsidR="000A5655" w:rsidRPr="001D0292">
          <w:rPr>
            <w:rStyle w:val="a7"/>
            <w:rFonts w:asciiTheme="minorEastAsia" w:eastAsiaTheme="minorEastAsia" w:hAnsiTheme="minorEastAsia"/>
            <w:noProof/>
            <w:szCs w:val="24"/>
          </w:rPr>
          <w:t>1.</w:t>
        </w:r>
        <w:r w:rsidR="000A5655" w:rsidRPr="001D0292">
          <w:rPr>
            <w:rFonts w:asciiTheme="minorEastAsia" w:eastAsiaTheme="minorEastAsia" w:hAnsiTheme="minorEastAsia"/>
            <w:noProof/>
            <w:szCs w:val="24"/>
          </w:rPr>
          <w:tab/>
        </w:r>
        <w:r w:rsidR="000A5655" w:rsidRPr="001D0292">
          <w:rPr>
            <w:rStyle w:val="a7"/>
            <w:rFonts w:asciiTheme="minorEastAsia" w:eastAsiaTheme="minorEastAsia" w:hAnsiTheme="minorEastAsia" w:hint="eastAsia"/>
            <w:noProof/>
            <w:szCs w:val="24"/>
          </w:rPr>
          <w:t>多条件查询</w:t>
        </w:r>
        <w:r w:rsidR="000A5655" w:rsidRPr="001D0292">
          <w:rPr>
            <w:rFonts w:asciiTheme="minorEastAsia" w:eastAsiaTheme="minorEastAsia" w:hAnsiTheme="minorEastAsia"/>
            <w:noProof/>
            <w:webHidden/>
            <w:szCs w:val="24"/>
          </w:rPr>
          <w:tab/>
        </w:r>
        <w:r w:rsidR="000A5655" w:rsidRPr="001D0292">
          <w:rPr>
            <w:rFonts w:asciiTheme="minorEastAsia" w:eastAsiaTheme="minorEastAsia" w:hAnsiTheme="minorEastAsia"/>
            <w:noProof/>
            <w:webHidden/>
            <w:szCs w:val="24"/>
          </w:rPr>
          <w:fldChar w:fldCharType="begin"/>
        </w:r>
        <w:r w:rsidR="000A5655" w:rsidRPr="001D0292">
          <w:rPr>
            <w:rFonts w:asciiTheme="minorEastAsia" w:eastAsiaTheme="minorEastAsia" w:hAnsiTheme="minorEastAsia"/>
            <w:noProof/>
            <w:webHidden/>
            <w:szCs w:val="24"/>
          </w:rPr>
          <w:instrText xml:space="preserve"> PAGEREF _Toc476312440 \h </w:instrText>
        </w:r>
        <w:r w:rsidR="000A5655" w:rsidRPr="001D0292">
          <w:rPr>
            <w:rFonts w:asciiTheme="minorEastAsia" w:eastAsiaTheme="minorEastAsia" w:hAnsiTheme="minorEastAsia"/>
            <w:noProof/>
            <w:webHidden/>
            <w:szCs w:val="24"/>
          </w:rPr>
        </w:r>
        <w:r w:rsidR="000A5655" w:rsidRPr="001D0292">
          <w:rPr>
            <w:rFonts w:asciiTheme="minorEastAsia" w:eastAsiaTheme="minorEastAsia" w:hAnsiTheme="minorEastAsia"/>
            <w:noProof/>
            <w:webHidden/>
            <w:szCs w:val="24"/>
          </w:rPr>
          <w:fldChar w:fldCharType="separate"/>
        </w:r>
        <w:r w:rsidR="000A5655" w:rsidRPr="001D0292">
          <w:rPr>
            <w:rFonts w:asciiTheme="minorEastAsia" w:eastAsiaTheme="minorEastAsia" w:hAnsiTheme="minorEastAsia"/>
            <w:noProof/>
            <w:webHidden/>
            <w:szCs w:val="24"/>
          </w:rPr>
          <w:t>1</w:t>
        </w:r>
        <w:r w:rsidR="000A5655" w:rsidRPr="001D0292">
          <w:rPr>
            <w:rFonts w:asciiTheme="minorEastAsia" w:eastAsiaTheme="minorEastAsia" w:hAnsiTheme="minorEastAsia"/>
            <w:noProof/>
            <w:webHidden/>
            <w:szCs w:val="24"/>
          </w:rPr>
          <w:fldChar w:fldCharType="end"/>
        </w:r>
      </w:hyperlink>
      <w:bookmarkStart w:id="0" w:name="_GoBack"/>
      <w:bookmarkEnd w:id="0"/>
    </w:p>
    <w:p w:rsidR="000A5655" w:rsidRPr="001D0292" w:rsidRDefault="000A5655">
      <w:pPr>
        <w:pStyle w:val="10"/>
        <w:tabs>
          <w:tab w:val="left" w:pos="420"/>
          <w:tab w:val="right" w:leader="dot" w:pos="8296"/>
        </w:tabs>
        <w:rPr>
          <w:rFonts w:asciiTheme="minorEastAsia" w:eastAsiaTheme="minorEastAsia" w:hAnsiTheme="minorEastAsia"/>
          <w:noProof/>
          <w:szCs w:val="24"/>
        </w:rPr>
      </w:pPr>
      <w:hyperlink w:anchor="_Toc476312441" w:history="1">
        <w:r w:rsidRPr="001D0292">
          <w:rPr>
            <w:rStyle w:val="a7"/>
            <w:rFonts w:asciiTheme="minorEastAsia" w:eastAsiaTheme="minorEastAsia" w:hAnsiTheme="minorEastAsia"/>
            <w:noProof/>
            <w:szCs w:val="24"/>
          </w:rPr>
          <w:t>2.</w:t>
        </w:r>
        <w:r w:rsidRPr="001D0292">
          <w:rPr>
            <w:rFonts w:asciiTheme="minorEastAsia" w:eastAsiaTheme="minorEastAsia" w:hAnsiTheme="minorEastAsia"/>
            <w:noProof/>
            <w:szCs w:val="24"/>
          </w:rPr>
          <w:tab/>
        </w:r>
        <w:r w:rsidRPr="001D0292">
          <w:rPr>
            <w:rStyle w:val="a7"/>
            <w:rFonts w:asciiTheme="minorEastAsia" w:eastAsiaTheme="minorEastAsia" w:hAnsiTheme="minorEastAsia" w:hint="eastAsia"/>
            <w:noProof/>
            <w:szCs w:val="24"/>
          </w:rPr>
          <w:t>虑重</w:t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tab/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fldChar w:fldCharType="begin"/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instrText xml:space="preserve"> PAGEREF _Toc476312441 \h </w:instrText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fldChar w:fldCharType="separate"/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t>1</w:t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fldChar w:fldCharType="end"/>
        </w:r>
      </w:hyperlink>
    </w:p>
    <w:p w:rsidR="000A5655" w:rsidRPr="001D0292" w:rsidRDefault="000A5655">
      <w:pPr>
        <w:pStyle w:val="10"/>
        <w:tabs>
          <w:tab w:val="left" w:pos="420"/>
          <w:tab w:val="right" w:leader="dot" w:pos="8296"/>
        </w:tabs>
        <w:rPr>
          <w:rFonts w:asciiTheme="minorEastAsia" w:eastAsiaTheme="minorEastAsia" w:hAnsiTheme="minorEastAsia"/>
          <w:noProof/>
          <w:szCs w:val="24"/>
        </w:rPr>
      </w:pPr>
      <w:hyperlink w:anchor="_Toc476312442" w:history="1">
        <w:r w:rsidRPr="001D0292">
          <w:rPr>
            <w:rStyle w:val="a7"/>
            <w:rFonts w:asciiTheme="minorEastAsia" w:eastAsiaTheme="minorEastAsia" w:hAnsiTheme="minorEastAsia"/>
            <w:noProof/>
            <w:szCs w:val="24"/>
          </w:rPr>
          <w:t>3.</w:t>
        </w:r>
        <w:r w:rsidRPr="001D0292">
          <w:rPr>
            <w:rFonts w:asciiTheme="minorEastAsia" w:eastAsiaTheme="minorEastAsia" w:hAnsiTheme="minorEastAsia"/>
            <w:noProof/>
            <w:szCs w:val="24"/>
          </w:rPr>
          <w:tab/>
        </w:r>
        <w:r w:rsidRPr="001D0292">
          <w:rPr>
            <w:rStyle w:val="a7"/>
            <w:rFonts w:asciiTheme="minorEastAsia" w:eastAsiaTheme="minorEastAsia" w:hAnsiTheme="minorEastAsia" w:hint="eastAsia"/>
            <w:noProof/>
            <w:szCs w:val="24"/>
          </w:rPr>
          <w:t>统计</w:t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tab/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fldChar w:fldCharType="begin"/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instrText xml:space="preserve"> PAGEREF _Toc476312442 \h </w:instrText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fldChar w:fldCharType="separate"/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t>1</w:t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fldChar w:fldCharType="end"/>
        </w:r>
      </w:hyperlink>
    </w:p>
    <w:p w:rsidR="000A5655" w:rsidRPr="001D0292" w:rsidRDefault="000A5655">
      <w:pPr>
        <w:pStyle w:val="10"/>
        <w:tabs>
          <w:tab w:val="left" w:pos="420"/>
          <w:tab w:val="right" w:leader="dot" w:pos="8296"/>
        </w:tabs>
        <w:rPr>
          <w:rFonts w:asciiTheme="minorEastAsia" w:eastAsiaTheme="minorEastAsia" w:hAnsiTheme="minorEastAsia"/>
          <w:noProof/>
          <w:szCs w:val="24"/>
        </w:rPr>
      </w:pPr>
      <w:hyperlink w:anchor="_Toc476312443" w:history="1">
        <w:r w:rsidRPr="001D0292">
          <w:rPr>
            <w:rStyle w:val="a7"/>
            <w:rFonts w:asciiTheme="minorEastAsia" w:eastAsiaTheme="minorEastAsia" w:hAnsiTheme="minorEastAsia"/>
            <w:noProof/>
            <w:szCs w:val="24"/>
          </w:rPr>
          <w:t>4.</w:t>
        </w:r>
        <w:r w:rsidRPr="001D0292">
          <w:rPr>
            <w:rFonts w:asciiTheme="minorEastAsia" w:eastAsiaTheme="minorEastAsia" w:hAnsiTheme="minorEastAsia"/>
            <w:noProof/>
            <w:szCs w:val="24"/>
          </w:rPr>
          <w:tab/>
        </w:r>
        <w:r w:rsidRPr="001D0292">
          <w:rPr>
            <w:rStyle w:val="a7"/>
            <w:rFonts w:asciiTheme="minorEastAsia" w:eastAsiaTheme="minorEastAsia" w:hAnsiTheme="minorEastAsia" w:hint="eastAsia"/>
            <w:noProof/>
            <w:szCs w:val="24"/>
          </w:rPr>
          <w:t>分组</w:t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tab/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fldChar w:fldCharType="begin"/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instrText xml:space="preserve"> PAGEREF _Toc476312443 \h </w:instrText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fldChar w:fldCharType="separate"/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t>1</w:t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fldChar w:fldCharType="end"/>
        </w:r>
      </w:hyperlink>
    </w:p>
    <w:p w:rsidR="000A5655" w:rsidRPr="001D0292" w:rsidRDefault="000A5655">
      <w:pPr>
        <w:pStyle w:val="20"/>
        <w:tabs>
          <w:tab w:val="right" w:leader="dot" w:pos="8296"/>
        </w:tabs>
        <w:ind w:left="480"/>
        <w:rPr>
          <w:rFonts w:asciiTheme="minorEastAsia" w:eastAsiaTheme="minorEastAsia" w:hAnsiTheme="minorEastAsia"/>
          <w:noProof/>
          <w:szCs w:val="24"/>
        </w:rPr>
      </w:pPr>
      <w:hyperlink w:anchor="_Toc476312444" w:history="1">
        <w:r w:rsidRPr="001D0292">
          <w:rPr>
            <w:rStyle w:val="a7"/>
            <w:rFonts w:asciiTheme="minorEastAsia" w:eastAsiaTheme="minorEastAsia" w:hAnsiTheme="minorEastAsia"/>
            <w:noProof/>
            <w:szCs w:val="24"/>
          </w:rPr>
          <w:t>4.1group</w:t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tab/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fldChar w:fldCharType="begin"/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instrText xml:space="preserve"> PAGEREF _Toc476312444 \h </w:instrText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fldChar w:fldCharType="separate"/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t>1</w:t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fldChar w:fldCharType="end"/>
        </w:r>
      </w:hyperlink>
    </w:p>
    <w:p w:rsidR="000A5655" w:rsidRPr="001D0292" w:rsidRDefault="000A5655">
      <w:pPr>
        <w:pStyle w:val="30"/>
        <w:tabs>
          <w:tab w:val="right" w:leader="dot" w:pos="8296"/>
        </w:tabs>
        <w:ind w:left="960"/>
        <w:rPr>
          <w:rFonts w:asciiTheme="minorEastAsia" w:eastAsiaTheme="minorEastAsia" w:hAnsiTheme="minorEastAsia"/>
          <w:noProof/>
          <w:szCs w:val="24"/>
        </w:rPr>
      </w:pPr>
      <w:hyperlink w:anchor="_Toc476312445" w:history="1">
        <w:r w:rsidRPr="001D0292">
          <w:rPr>
            <w:rStyle w:val="a7"/>
            <w:rFonts w:asciiTheme="minorEastAsia" w:eastAsiaTheme="minorEastAsia" w:hAnsiTheme="minorEastAsia"/>
            <w:noProof/>
            <w:szCs w:val="24"/>
          </w:rPr>
          <w:t>4.1.1</w:t>
        </w:r>
        <w:r w:rsidRPr="001D0292">
          <w:rPr>
            <w:rStyle w:val="a7"/>
            <w:rFonts w:asciiTheme="minorEastAsia" w:eastAsiaTheme="minorEastAsia" w:hAnsiTheme="minorEastAsia" w:hint="eastAsia"/>
            <w:noProof/>
            <w:szCs w:val="24"/>
          </w:rPr>
          <w:t>简单分组</w:t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tab/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fldChar w:fldCharType="begin"/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instrText xml:space="preserve"> PAGEREF _Toc476312445 \h </w:instrText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fldChar w:fldCharType="separate"/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t>1</w:t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fldChar w:fldCharType="end"/>
        </w:r>
      </w:hyperlink>
    </w:p>
    <w:p w:rsidR="000A5655" w:rsidRPr="001D0292" w:rsidRDefault="000A5655">
      <w:pPr>
        <w:pStyle w:val="30"/>
        <w:tabs>
          <w:tab w:val="right" w:leader="dot" w:pos="8296"/>
        </w:tabs>
        <w:ind w:left="960"/>
        <w:rPr>
          <w:rFonts w:asciiTheme="minorEastAsia" w:eastAsiaTheme="minorEastAsia" w:hAnsiTheme="minorEastAsia"/>
          <w:noProof/>
          <w:szCs w:val="24"/>
        </w:rPr>
      </w:pPr>
      <w:hyperlink w:anchor="_Toc476312446" w:history="1">
        <w:r w:rsidRPr="001D0292">
          <w:rPr>
            <w:rStyle w:val="a7"/>
            <w:rFonts w:asciiTheme="minorEastAsia" w:eastAsiaTheme="minorEastAsia" w:hAnsiTheme="minorEastAsia"/>
            <w:noProof/>
            <w:szCs w:val="24"/>
          </w:rPr>
          <w:t>4.1.2</w:t>
        </w:r>
        <w:r w:rsidRPr="001D0292">
          <w:rPr>
            <w:rStyle w:val="a7"/>
            <w:rFonts w:asciiTheme="minorEastAsia" w:eastAsiaTheme="minorEastAsia" w:hAnsiTheme="minorEastAsia" w:hint="eastAsia"/>
            <w:noProof/>
            <w:szCs w:val="24"/>
          </w:rPr>
          <w:t>分组多记录合并</w:t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tab/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fldChar w:fldCharType="begin"/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instrText xml:space="preserve"> PAGEREF _Toc476312446 \h </w:instrText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fldChar w:fldCharType="separate"/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t>1</w:t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fldChar w:fldCharType="end"/>
        </w:r>
      </w:hyperlink>
    </w:p>
    <w:p w:rsidR="000A5655" w:rsidRPr="001D0292" w:rsidRDefault="000A5655">
      <w:pPr>
        <w:pStyle w:val="20"/>
        <w:tabs>
          <w:tab w:val="right" w:leader="dot" w:pos="8296"/>
        </w:tabs>
        <w:ind w:left="480"/>
        <w:rPr>
          <w:rFonts w:asciiTheme="minorEastAsia" w:eastAsiaTheme="minorEastAsia" w:hAnsiTheme="minorEastAsia"/>
          <w:noProof/>
          <w:szCs w:val="24"/>
        </w:rPr>
      </w:pPr>
      <w:hyperlink w:anchor="_Toc476312447" w:history="1">
        <w:r w:rsidRPr="001D0292">
          <w:rPr>
            <w:rStyle w:val="a7"/>
            <w:rFonts w:asciiTheme="minorEastAsia" w:eastAsiaTheme="minorEastAsia" w:hAnsiTheme="minorEastAsia"/>
            <w:noProof/>
            <w:szCs w:val="24"/>
          </w:rPr>
          <w:t>4.2aggregate</w:t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tab/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fldChar w:fldCharType="begin"/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instrText xml:space="preserve"> PAGEREF _Toc476312447 \h </w:instrText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fldChar w:fldCharType="separate"/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t>1</w:t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fldChar w:fldCharType="end"/>
        </w:r>
      </w:hyperlink>
    </w:p>
    <w:p w:rsidR="000A5655" w:rsidRPr="001D0292" w:rsidRDefault="000A5655">
      <w:pPr>
        <w:pStyle w:val="30"/>
        <w:tabs>
          <w:tab w:val="right" w:leader="dot" w:pos="8296"/>
        </w:tabs>
        <w:ind w:left="960"/>
        <w:rPr>
          <w:rFonts w:asciiTheme="minorEastAsia" w:eastAsiaTheme="minorEastAsia" w:hAnsiTheme="minorEastAsia"/>
          <w:noProof/>
          <w:szCs w:val="24"/>
        </w:rPr>
      </w:pPr>
      <w:hyperlink w:anchor="_Toc476312448" w:history="1">
        <w:r w:rsidRPr="001D0292">
          <w:rPr>
            <w:rStyle w:val="a7"/>
            <w:rFonts w:asciiTheme="minorEastAsia" w:eastAsiaTheme="minorEastAsia" w:hAnsiTheme="minorEastAsia"/>
            <w:noProof/>
            <w:szCs w:val="24"/>
          </w:rPr>
          <w:t>4.2.1$unwind</w:t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tab/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fldChar w:fldCharType="begin"/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instrText xml:space="preserve"> PAGEREF _Toc476312448 \h </w:instrText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fldChar w:fldCharType="separate"/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t>1</w:t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fldChar w:fldCharType="end"/>
        </w:r>
      </w:hyperlink>
    </w:p>
    <w:p w:rsidR="000A5655" w:rsidRPr="001D0292" w:rsidRDefault="000A5655">
      <w:pPr>
        <w:pStyle w:val="30"/>
        <w:tabs>
          <w:tab w:val="right" w:leader="dot" w:pos="8296"/>
        </w:tabs>
        <w:ind w:left="960"/>
        <w:rPr>
          <w:rFonts w:asciiTheme="minorEastAsia" w:eastAsiaTheme="minorEastAsia" w:hAnsiTheme="minorEastAsia"/>
          <w:noProof/>
          <w:szCs w:val="24"/>
        </w:rPr>
      </w:pPr>
      <w:hyperlink w:anchor="_Toc476312449" w:history="1">
        <w:r w:rsidRPr="001D0292">
          <w:rPr>
            <w:rStyle w:val="a7"/>
            <w:rFonts w:asciiTheme="minorEastAsia" w:eastAsiaTheme="minorEastAsia" w:hAnsiTheme="minorEastAsia"/>
            <w:noProof/>
            <w:szCs w:val="24"/>
          </w:rPr>
          <w:t>4.2.2</w:t>
        </w:r>
        <w:r w:rsidRPr="001D0292">
          <w:rPr>
            <w:rStyle w:val="a7"/>
            <w:rFonts w:asciiTheme="minorEastAsia" w:eastAsiaTheme="minorEastAsia" w:hAnsiTheme="minorEastAsia" w:hint="eastAsia"/>
            <w:noProof/>
            <w:szCs w:val="24"/>
          </w:rPr>
          <w:t>复杂</w:t>
        </w:r>
        <w:r w:rsidRPr="001D0292">
          <w:rPr>
            <w:rStyle w:val="a7"/>
            <w:rFonts w:asciiTheme="minorEastAsia" w:eastAsiaTheme="minorEastAsia" w:hAnsiTheme="minorEastAsia"/>
            <w:noProof/>
            <w:szCs w:val="24"/>
          </w:rPr>
          <w:t>aggregate</w:t>
        </w:r>
        <w:r w:rsidRPr="001D0292">
          <w:rPr>
            <w:rStyle w:val="a7"/>
            <w:rFonts w:asciiTheme="minorEastAsia" w:eastAsiaTheme="minorEastAsia" w:hAnsiTheme="minorEastAsia" w:hint="eastAsia"/>
            <w:noProof/>
            <w:szCs w:val="24"/>
          </w:rPr>
          <w:t>操作</w:t>
        </w:r>
        <w:r w:rsidRPr="001D0292">
          <w:rPr>
            <w:rStyle w:val="a7"/>
            <w:rFonts w:asciiTheme="minorEastAsia" w:eastAsiaTheme="minorEastAsia" w:hAnsiTheme="minorEastAsia"/>
            <w:noProof/>
            <w:szCs w:val="24"/>
          </w:rPr>
          <w:t>1</w:t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tab/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fldChar w:fldCharType="begin"/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instrText xml:space="preserve"> PAGEREF _Toc476312449 \h </w:instrText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fldChar w:fldCharType="separate"/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t>1</w:t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fldChar w:fldCharType="end"/>
        </w:r>
      </w:hyperlink>
    </w:p>
    <w:p w:rsidR="000A5655" w:rsidRPr="001D0292" w:rsidRDefault="000A5655">
      <w:pPr>
        <w:pStyle w:val="30"/>
        <w:tabs>
          <w:tab w:val="right" w:leader="dot" w:pos="8296"/>
        </w:tabs>
        <w:ind w:left="960"/>
        <w:rPr>
          <w:rFonts w:asciiTheme="minorEastAsia" w:eastAsiaTheme="minorEastAsia" w:hAnsiTheme="minorEastAsia"/>
          <w:noProof/>
          <w:szCs w:val="24"/>
        </w:rPr>
      </w:pPr>
      <w:hyperlink w:anchor="_Toc476312450" w:history="1">
        <w:r w:rsidRPr="001D0292">
          <w:rPr>
            <w:rStyle w:val="a7"/>
            <w:rFonts w:asciiTheme="minorEastAsia" w:eastAsiaTheme="minorEastAsia" w:hAnsiTheme="minorEastAsia"/>
            <w:noProof/>
            <w:szCs w:val="24"/>
          </w:rPr>
          <w:t>4.2.3</w:t>
        </w:r>
        <w:r w:rsidRPr="001D0292">
          <w:rPr>
            <w:rStyle w:val="a7"/>
            <w:rFonts w:asciiTheme="minorEastAsia" w:eastAsiaTheme="minorEastAsia" w:hAnsiTheme="minorEastAsia" w:hint="eastAsia"/>
            <w:noProof/>
            <w:szCs w:val="24"/>
          </w:rPr>
          <w:t>负责</w:t>
        </w:r>
        <w:r w:rsidRPr="001D0292">
          <w:rPr>
            <w:rStyle w:val="a7"/>
            <w:rFonts w:asciiTheme="minorEastAsia" w:eastAsiaTheme="minorEastAsia" w:hAnsiTheme="minorEastAsia"/>
            <w:noProof/>
            <w:szCs w:val="24"/>
          </w:rPr>
          <w:t>aggregate</w:t>
        </w:r>
        <w:r w:rsidRPr="001D0292">
          <w:rPr>
            <w:rStyle w:val="a7"/>
            <w:rFonts w:asciiTheme="minorEastAsia" w:eastAsiaTheme="minorEastAsia" w:hAnsiTheme="minorEastAsia" w:hint="eastAsia"/>
            <w:noProof/>
            <w:szCs w:val="24"/>
          </w:rPr>
          <w:t>操作</w:t>
        </w:r>
        <w:r w:rsidRPr="001D0292">
          <w:rPr>
            <w:rStyle w:val="a7"/>
            <w:rFonts w:asciiTheme="minorEastAsia" w:eastAsiaTheme="minorEastAsia" w:hAnsiTheme="minorEastAsia"/>
            <w:noProof/>
            <w:szCs w:val="24"/>
          </w:rPr>
          <w:t>2</w:t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tab/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fldChar w:fldCharType="begin"/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instrText xml:space="preserve"> PAGEREF _Toc476312450 \h </w:instrText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fldChar w:fldCharType="separate"/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t>1</w:t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fldChar w:fldCharType="end"/>
        </w:r>
      </w:hyperlink>
    </w:p>
    <w:p w:rsidR="000A5655" w:rsidRPr="001D0292" w:rsidRDefault="000A5655">
      <w:pPr>
        <w:pStyle w:val="30"/>
        <w:tabs>
          <w:tab w:val="right" w:leader="dot" w:pos="8296"/>
        </w:tabs>
        <w:ind w:left="960"/>
        <w:rPr>
          <w:rFonts w:asciiTheme="minorEastAsia" w:eastAsiaTheme="minorEastAsia" w:hAnsiTheme="minorEastAsia"/>
          <w:noProof/>
          <w:szCs w:val="24"/>
        </w:rPr>
      </w:pPr>
      <w:hyperlink w:anchor="_Toc476312451" w:history="1">
        <w:r w:rsidRPr="001D0292">
          <w:rPr>
            <w:rStyle w:val="a7"/>
            <w:rFonts w:asciiTheme="minorEastAsia" w:eastAsiaTheme="minorEastAsia" w:hAnsiTheme="minorEastAsia"/>
            <w:noProof/>
            <w:szCs w:val="24"/>
          </w:rPr>
          <w:t>4.2.4</w:t>
        </w:r>
        <w:r w:rsidRPr="001D0292">
          <w:rPr>
            <w:rStyle w:val="a7"/>
            <w:rFonts w:asciiTheme="minorEastAsia" w:eastAsiaTheme="minorEastAsia" w:hAnsiTheme="minorEastAsia" w:hint="eastAsia"/>
            <w:noProof/>
            <w:szCs w:val="24"/>
          </w:rPr>
          <w:t>总结</w:t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tab/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fldChar w:fldCharType="begin"/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instrText xml:space="preserve"> PAGEREF _Toc476312451 \h </w:instrText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fldChar w:fldCharType="separate"/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t>1</w:t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fldChar w:fldCharType="end"/>
        </w:r>
      </w:hyperlink>
    </w:p>
    <w:p w:rsidR="000A5655" w:rsidRPr="001D0292" w:rsidRDefault="000A5655">
      <w:pPr>
        <w:pStyle w:val="20"/>
        <w:tabs>
          <w:tab w:val="right" w:leader="dot" w:pos="8296"/>
        </w:tabs>
        <w:ind w:left="480"/>
        <w:rPr>
          <w:rFonts w:asciiTheme="minorEastAsia" w:eastAsiaTheme="minorEastAsia" w:hAnsiTheme="minorEastAsia"/>
          <w:noProof/>
          <w:szCs w:val="24"/>
        </w:rPr>
      </w:pPr>
      <w:hyperlink w:anchor="_Toc476312452" w:history="1">
        <w:r w:rsidRPr="001D0292">
          <w:rPr>
            <w:rStyle w:val="a7"/>
            <w:rFonts w:asciiTheme="minorEastAsia" w:eastAsiaTheme="minorEastAsia" w:hAnsiTheme="minorEastAsia"/>
            <w:noProof/>
            <w:szCs w:val="24"/>
          </w:rPr>
          <w:t>4.3mapreduce</w:t>
        </w:r>
        <w:r w:rsidRPr="001D0292">
          <w:rPr>
            <w:rStyle w:val="a7"/>
            <w:rFonts w:asciiTheme="minorEastAsia" w:eastAsiaTheme="minorEastAsia" w:hAnsiTheme="minorEastAsia" w:hint="eastAsia"/>
            <w:noProof/>
            <w:szCs w:val="24"/>
          </w:rPr>
          <w:t>操作</w:t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tab/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fldChar w:fldCharType="begin"/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instrText xml:space="preserve"> PAGEREF _Toc476312452 \h </w:instrText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fldChar w:fldCharType="separate"/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t>1</w:t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fldChar w:fldCharType="end"/>
        </w:r>
      </w:hyperlink>
    </w:p>
    <w:p w:rsidR="000A5655" w:rsidRPr="001D0292" w:rsidRDefault="000A5655">
      <w:pPr>
        <w:pStyle w:val="30"/>
        <w:tabs>
          <w:tab w:val="right" w:leader="dot" w:pos="8296"/>
        </w:tabs>
        <w:ind w:left="960"/>
        <w:rPr>
          <w:rFonts w:asciiTheme="minorEastAsia" w:eastAsiaTheme="minorEastAsia" w:hAnsiTheme="minorEastAsia"/>
          <w:noProof/>
          <w:szCs w:val="24"/>
        </w:rPr>
      </w:pPr>
      <w:hyperlink w:anchor="_Toc476312453" w:history="1">
        <w:r w:rsidRPr="001D0292">
          <w:rPr>
            <w:rStyle w:val="a7"/>
            <w:rFonts w:asciiTheme="minorEastAsia" w:eastAsiaTheme="minorEastAsia" w:hAnsiTheme="minorEastAsia"/>
            <w:noProof/>
            <w:szCs w:val="24"/>
          </w:rPr>
          <w:t>4.3.1</w:t>
        </w:r>
        <w:r w:rsidRPr="001D0292">
          <w:rPr>
            <w:rStyle w:val="a7"/>
            <w:rFonts w:asciiTheme="minorEastAsia" w:eastAsiaTheme="minorEastAsia" w:hAnsiTheme="minorEastAsia" w:hint="eastAsia"/>
            <w:noProof/>
            <w:szCs w:val="24"/>
          </w:rPr>
          <w:t>单</w:t>
        </w:r>
        <w:r w:rsidRPr="001D0292">
          <w:rPr>
            <w:rStyle w:val="a7"/>
            <w:rFonts w:asciiTheme="minorEastAsia" w:eastAsiaTheme="minorEastAsia" w:hAnsiTheme="minorEastAsia"/>
            <w:noProof/>
            <w:szCs w:val="24"/>
          </w:rPr>
          <w:t>key</w:t>
        </w:r>
        <w:r w:rsidRPr="001D0292">
          <w:rPr>
            <w:rStyle w:val="a7"/>
            <w:rFonts w:asciiTheme="minorEastAsia" w:eastAsiaTheme="minorEastAsia" w:hAnsiTheme="minorEastAsia" w:hint="eastAsia"/>
            <w:noProof/>
            <w:szCs w:val="24"/>
          </w:rPr>
          <w:t>运算</w:t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tab/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fldChar w:fldCharType="begin"/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instrText xml:space="preserve"> PAGEREF _Toc476312453 \h </w:instrText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fldChar w:fldCharType="separate"/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t>1</w:t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fldChar w:fldCharType="end"/>
        </w:r>
      </w:hyperlink>
    </w:p>
    <w:p w:rsidR="000A5655" w:rsidRPr="001D0292" w:rsidRDefault="000A5655">
      <w:pPr>
        <w:pStyle w:val="30"/>
        <w:tabs>
          <w:tab w:val="right" w:leader="dot" w:pos="8296"/>
        </w:tabs>
        <w:ind w:left="960"/>
        <w:rPr>
          <w:rFonts w:asciiTheme="minorEastAsia" w:eastAsiaTheme="minorEastAsia" w:hAnsiTheme="minorEastAsia"/>
          <w:noProof/>
          <w:szCs w:val="24"/>
        </w:rPr>
      </w:pPr>
      <w:hyperlink w:anchor="_Toc476312454" w:history="1">
        <w:r w:rsidRPr="001D0292">
          <w:rPr>
            <w:rStyle w:val="a7"/>
            <w:rFonts w:asciiTheme="minorEastAsia" w:eastAsiaTheme="minorEastAsia" w:hAnsiTheme="minorEastAsia"/>
            <w:noProof/>
            <w:szCs w:val="24"/>
          </w:rPr>
          <w:t>4.3.2</w:t>
        </w:r>
        <w:r w:rsidRPr="001D0292">
          <w:rPr>
            <w:rStyle w:val="a7"/>
            <w:rFonts w:asciiTheme="minorEastAsia" w:eastAsiaTheme="minorEastAsia" w:hAnsiTheme="minorEastAsia" w:hint="eastAsia"/>
            <w:noProof/>
            <w:szCs w:val="24"/>
          </w:rPr>
          <w:t>复合</w:t>
        </w:r>
        <w:r w:rsidRPr="001D0292">
          <w:rPr>
            <w:rStyle w:val="a7"/>
            <w:rFonts w:asciiTheme="minorEastAsia" w:eastAsiaTheme="minorEastAsia" w:hAnsiTheme="minorEastAsia"/>
            <w:noProof/>
            <w:szCs w:val="24"/>
          </w:rPr>
          <w:t>key</w:t>
        </w:r>
        <w:r w:rsidRPr="001D0292">
          <w:rPr>
            <w:rStyle w:val="a7"/>
            <w:rFonts w:asciiTheme="minorEastAsia" w:eastAsiaTheme="minorEastAsia" w:hAnsiTheme="minorEastAsia" w:hint="eastAsia"/>
            <w:noProof/>
            <w:szCs w:val="24"/>
          </w:rPr>
          <w:t>运算</w:t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tab/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fldChar w:fldCharType="begin"/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instrText xml:space="preserve"> PAGEREF _Toc476312454 \h </w:instrText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fldChar w:fldCharType="separate"/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t>1</w:t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fldChar w:fldCharType="end"/>
        </w:r>
      </w:hyperlink>
    </w:p>
    <w:p w:rsidR="000A5655" w:rsidRPr="001D0292" w:rsidRDefault="000A5655">
      <w:pPr>
        <w:pStyle w:val="20"/>
        <w:tabs>
          <w:tab w:val="right" w:leader="dot" w:pos="8296"/>
        </w:tabs>
        <w:ind w:left="480"/>
        <w:rPr>
          <w:rFonts w:asciiTheme="minorEastAsia" w:eastAsiaTheme="minorEastAsia" w:hAnsiTheme="minorEastAsia"/>
          <w:noProof/>
          <w:szCs w:val="24"/>
        </w:rPr>
      </w:pPr>
      <w:hyperlink w:anchor="_Toc476312455" w:history="1">
        <w:r w:rsidRPr="001D0292">
          <w:rPr>
            <w:rStyle w:val="a7"/>
            <w:rFonts w:asciiTheme="minorEastAsia" w:eastAsiaTheme="minorEastAsia" w:hAnsiTheme="minorEastAsia"/>
            <w:noProof/>
            <w:szCs w:val="24"/>
          </w:rPr>
          <w:t>4.4</w:t>
        </w:r>
        <w:r w:rsidRPr="001D0292">
          <w:rPr>
            <w:rStyle w:val="a7"/>
            <w:rFonts w:asciiTheme="minorEastAsia" w:eastAsiaTheme="minorEastAsia" w:hAnsiTheme="minorEastAsia" w:hint="eastAsia"/>
            <w:noProof/>
            <w:szCs w:val="24"/>
          </w:rPr>
          <w:t>小结</w:t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tab/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fldChar w:fldCharType="begin"/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instrText xml:space="preserve"> PAGEREF _Toc476312455 \h </w:instrText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fldChar w:fldCharType="separate"/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t>1</w:t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fldChar w:fldCharType="end"/>
        </w:r>
      </w:hyperlink>
    </w:p>
    <w:p w:rsidR="000A5655" w:rsidRPr="001D0292" w:rsidRDefault="000A5655">
      <w:pPr>
        <w:pStyle w:val="10"/>
        <w:tabs>
          <w:tab w:val="left" w:pos="420"/>
          <w:tab w:val="right" w:leader="dot" w:pos="8296"/>
        </w:tabs>
        <w:rPr>
          <w:rFonts w:asciiTheme="minorEastAsia" w:eastAsiaTheme="minorEastAsia" w:hAnsiTheme="minorEastAsia"/>
          <w:noProof/>
          <w:szCs w:val="24"/>
        </w:rPr>
      </w:pPr>
      <w:hyperlink w:anchor="_Toc476312456" w:history="1">
        <w:r w:rsidRPr="001D0292">
          <w:rPr>
            <w:rStyle w:val="a7"/>
            <w:rFonts w:asciiTheme="minorEastAsia" w:eastAsiaTheme="minorEastAsia" w:hAnsiTheme="minorEastAsia"/>
            <w:noProof/>
            <w:szCs w:val="24"/>
          </w:rPr>
          <w:t>5.</w:t>
        </w:r>
        <w:r w:rsidRPr="001D0292">
          <w:rPr>
            <w:rFonts w:asciiTheme="minorEastAsia" w:eastAsiaTheme="minorEastAsia" w:hAnsiTheme="minorEastAsia"/>
            <w:noProof/>
            <w:szCs w:val="24"/>
          </w:rPr>
          <w:tab/>
        </w:r>
        <w:r w:rsidRPr="001D0292">
          <w:rPr>
            <w:rStyle w:val="a7"/>
            <w:rFonts w:asciiTheme="minorEastAsia" w:eastAsiaTheme="minorEastAsia" w:hAnsiTheme="minorEastAsia" w:hint="eastAsia"/>
            <w:noProof/>
            <w:szCs w:val="24"/>
          </w:rPr>
          <w:t>多表联合查询</w:t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tab/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fldChar w:fldCharType="begin"/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instrText xml:space="preserve"> PAGEREF _Toc476312456 \h </w:instrText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fldChar w:fldCharType="separate"/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t>1</w:t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fldChar w:fldCharType="end"/>
        </w:r>
      </w:hyperlink>
    </w:p>
    <w:p w:rsidR="000A5655" w:rsidRPr="001D0292" w:rsidRDefault="000A5655">
      <w:pPr>
        <w:pStyle w:val="20"/>
        <w:tabs>
          <w:tab w:val="right" w:leader="dot" w:pos="8296"/>
        </w:tabs>
        <w:ind w:left="480"/>
        <w:rPr>
          <w:rFonts w:asciiTheme="minorEastAsia" w:eastAsiaTheme="minorEastAsia" w:hAnsiTheme="minorEastAsia"/>
          <w:noProof/>
          <w:szCs w:val="24"/>
        </w:rPr>
      </w:pPr>
      <w:hyperlink w:anchor="_Toc476312457" w:history="1">
        <w:r w:rsidRPr="001D0292">
          <w:rPr>
            <w:rStyle w:val="a7"/>
            <w:rFonts w:asciiTheme="minorEastAsia" w:eastAsiaTheme="minorEastAsia" w:hAnsiTheme="minorEastAsia"/>
            <w:noProof/>
            <w:szCs w:val="24"/>
          </w:rPr>
          <w:t>5.1</w:t>
        </w:r>
        <w:r w:rsidRPr="001D0292">
          <w:rPr>
            <w:rStyle w:val="a7"/>
            <w:rFonts w:asciiTheme="minorEastAsia" w:eastAsiaTheme="minorEastAsia" w:hAnsiTheme="minorEastAsia" w:hint="eastAsia"/>
            <w:noProof/>
            <w:szCs w:val="24"/>
          </w:rPr>
          <w:t>普通手动联合操作</w:t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tab/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fldChar w:fldCharType="begin"/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instrText xml:space="preserve"> PAGEREF _Toc476312457 \h </w:instrText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fldChar w:fldCharType="separate"/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t>1</w:t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fldChar w:fldCharType="end"/>
        </w:r>
      </w:hyperlink>
    </w:p>
    <w:p w:rsidR="000A5655" w:rsidRPr="001D0292" w:rsidRDefault="000A5655">
      <w:pPr>
        <w:pStyle w:val="20"/>
        <w:tabs>
          <w:tab w:val="right" w:leader="dot" w:pos="8296"/>
        </w:tabs>
        <w:ind w:left="480"/>
        <w:rPr>
          <w:rFonts w:asciiTheme="minorEastAsia" w:eastAsiaTheme="minorEastAsia" w:hAnsiTheme="minorEastAsia"/>
          <w:noProof/>
          <w:szCs w:val="24"/>
        </w:rPr>
      </w:pPr>
      <w:hyperlink w:anchor="_Toc476312458" w:history="1">
        <w:r w:rsidRPr="001D0292">
          <w:rPr>
            <w:rStyle w:val="a7"/>
            <w:rFonts w:asciiTheme="minorEastAsia" w:eastAsiaTheme="minorEastAsia" w:hAnsiTheme="minorEastAsia"/>
            <w:noProof/>
            <w:szCs w:val="24"/>
          </w:rPr>
          <w:t>5.2DBRef</w:t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tab/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fldChar w:fldCharType="begin"/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instrText xml:space="preserve"> PAGEREF _Toc476312458 \h </w:instrText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fldChar w:fldCharType="separate"/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t>1</w:t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fldChar w:fldCharType="end"/>
        </w:r>
      </w:hyperlink>
    </w:p>
    <w:p w:rsidR="000A5655" w:rsidRPr="001D0292" w:rsidRDefault="000A5655">
      <w:pPr>
        <w:pStyle w:val="10"/>
        <w:tabs>
          <w:tab w:val="left" w:pos="420"/>
          <w:tab w:val="right" w:leader="dot" w:pos="8296"/>
        </w:tabs>
        <w:rPr>
          <w:rFonts w:asciiTheme="minorEastAsia" w:eastAsiaTheme="minorEastAsia" w:hAnsiTheme="minorEastAsia"/>
          <w:noProof/>
          <w:szCs w:val="24"/>
        </w:rPr>
      </w:pPr>
      <w:hyperlink w:anchor="_Toc476312459" w:history="1">
        <w:r w:rsidRPr="001D0292">
          <w:rPr>
            <w:rStyle w:val="a7"/>
            <w:rFonts w:asciiTheme="minorEastAsia" w:eastAsiaTheme="minorEastAsia" w:hAnsiTheme="minorEastAsia"/>
            <w:noProof/>
            <w:szCs w:val="24"/>
          </w:rPr>
          <w:t>6.</w:t>
        </w:r>
        <w:r w:rsidRPr="001D0292">
          <w:rPr>
            <w:rFonts w:asciiTheme="minorEastAsia" w:eastAsiaTheme="minorEastAsia" w:hAnsiTheme="minorEastAsia"/>
            <w:noProof/>
            <w:szCs w:val="24"/>
          </w:rPr>
          <w:tab/>
        </w:r>
        <w:r w:rsidRPr="001D0292">
          <w:rPr>
            <w:rStyle w:val="a7"/>
            <w:rFonts w:asciiTheme="minorEastAsia" w:eastAsiaTheme="minorEastAsia" w:hAnsiTheme="minorEastAsia" w:hint="eastAsia"/>
            <w:noProof/>
            <w:szCs w:val="24"/>
          </w:rPr>
          <w:t>指定数据只保留</w:t>
        </w:r>
        <w:r w:rsidRPr="001D0292">
          <w:rPr>
            <w:rStyle w:val="a7"/>
            <w:rFonts w:asciiTheme="minorEastAsia" w:eastAsiaTheme="minorEastAsia" w:hAnsiTheme="minorEastAsia"/>
            <w:noProof/>
            <w:szCs w:val="24"/>
          </w:rPr>
          <w:t>1</w:t>
        </w:r>
        <w:r w:rsidRPr="001D0292">
          <w:rPr>
            <w:rStyle w:val="a7"/>
            <w:rFonts w:asciiTheme="minorEastAsia" w:eastAsiaTheme="minorEastAsia" w:hAnsiTheme="minorEastAsia" w:hint="eastAsia"/>
            <w:noProof/>
            <w:szCs w:val="24"/>
          </w:rPr>
          <w:t>个</w:t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tab/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fldChar w:fldCharType="begin"/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instrText xml:space="preserve"> PAGEREF _Toc476312459 \h </w:instrText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fldChar w:fldCharType="separate"/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t>1</w:t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fldChar w:fldCharType="end"/>
        </w:r>
      </w:hyperlink>
    </w:p>
    <w:p w:rsidR="000A5655" w:rsidRPr="001D0292" w:rsidRDefault="000A5655">
      <w:pPr>
        <w:pStyle w:val="10"/>
        <w:tabs>
          <w:tab w:val="left" w:pos="420"/>
          <w:tab w:val="right" w:leader="dot" w:pos="8296"/>
        </w:tabs>
        <w:rPr>
          <w:rFonts w:asciiTheme="minorEastAsia" w:eastAsiaTheme="minorEastAsia" w:hAnsiTheme="minorEastAsia"/>
          <w:noProof/>
          <w:szCs w:val="24"/>
        </w:rPr>
      </w:pPr>
      <w:hyperlink w:anchor="_Toc476312460" w:history="1">
        <w:r w:rsidRPr="001D0292">
          <w:rPr>
            <w:rStyle w:val="a7"/>
            <w:rFonts w:asciiTheme="minorEastAsia" w:eastAsiaTheme="minorEastAsia" w:hAnsiTheme="minorEastAsia"/>
            <w:noProof/>
            <w:szCs w:val="24"/>
          </w:rPr>
          <w:t>7.</w:t>
        </w:r>
        <w:r w:rsidRPr="001D0292">
          <w:rPr>
            <w:rFonts w:asciiTheme="minorEastAsia" w:eastAsiaTheme="minorEastAsia" w:hAnsiTheme="minorEastAsia"/>
            <w:noProof/>
            <w:szCs w:val="24"/>
          </w:rPr>
          <w:tab/>
        </w:r>
        <w:r w:rsidRPr="001D0292">
          <w:rPr>
            <w:rStyle w:val="a7"/>
            <w:rFonts w:asciiTheme="minorEastAsia" w:eastAsiaTheme="minorEastAsia" w:hAnsiTheme="minorEastAsia" w:hint="eastAsia"/>
            <w:noProof/>
            <w:szCs w:val="24"/>
          </w:rPr>
          <w:t>参考资料</w:t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tab/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fldChar w:fldCharType="begin"/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instrText xml:space="preserve"> PAGEREF _Toc476312460 \h </w:instrText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fldChar w:fldCharType="separate"/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t>1</w:t>
        </w:r>
        <w:r w:rsidRPr="001D0292">
          <w:rPr>
            <w:rFonts w:asciiTheme="minorEastAsia" w:eastAsiaTheme="minorEastAsia" w:hAnsiTheme="minorEastAsia"/>
            <w:noProof/>
            <w:webHidden/>
            <w:szCs w:val="24"/>
          </w:rPr>
          <w:fldChar w:fldCharType="end"/>
        </w:r>
      </w:hyperlink>
    </w:p>
    <w:p w:rsidR="00663A56" w:rsidRPr="001D0292" w:rsidDel="000A5655" w:rsidRDefault="00663A56">
      <w:pPr>
        <w:pStyle w:val="10"/>
        <w:tabs>
          <w:tab w:val="left" w:pos="420"/>
          <w:tab w:val="right" w:leader="dot" w:pos="8296"/>
        </w:tabs>
        <w:rPr>
          <w:del w:id="1" w:author="Liu,Lei(GIS)" w:date="2017-03-03T13:51:00Z"/>
          <w:rFonts w:asciiTheme="minorEastAsia" w:eastAsiaTheme="minorEastAsia" w:hAnsiTheme="minorEastAsia"/>
          <w:noProof/>
          <w:szCs w:val="24"/>
        </w:rPr>
      </w:pPr>
      <w:del w:id="2" w:author="Liu,Lei(GIS)" w:date="2017-03-03T13:51:00Z">
        <w:r w:rsidRPr="001D0292" w:rsidDel="000A5655">
          <w:rPr>
            <w:rFonts w:asciiTheme="minorEastAsia" w:eastAsiaTheme="minorEastAsia" w:hAnsiTheme="minorEastAsia"/>
            <w:szCs w:val="24"/>
            <w:rPrChange w:id="3" w:author="Liu,Lei(GIS)" w:date="2017-03-03T13:51:00Z">
              <w:rPr>
                <w:rStyle w:val="a7"/>
                <w:noProof/>
                <w:u w:val="none"/>
              </w:rPr>
            </w:rPrChange>
          </w:rPr>
          <w:delText>1.</w:delText>
        </w:r>
        <w:r w:rsidRPr="001D0292" w:rsidDel="000A5655">
          <w:rPr>
            <w:rFonts w:asciiTheme="minorEastAsia" w:eastAsiaTheme="minorEastAsia" w:hAnsiTheme="minorEastAsia"/>
            <w:noProof/>
            <w:szCs w:val="24"/>
          </w:rPr>
          <w:tab/>
        </w:r>
        <w:r w:rsidRPr="001D0292" w:rsidDel="000A5655">
          <w:rPr>
            <w:rFonts w:asciiTheme="minorEastAsia" w:eastAsiaTheme="minorEastAsia" w:hAnsiTheme="minorEastAsia" w:hint="eastAsia"/>
            <w:szCs w:val="24"/>
            <w:rPrChange w:id="4" w:author="Liu,Lei(GIS)" w:date="2017-03-03T13:51:00Z">
              <w:rPr>
                <w:rStyle w:val="a7"/>
                <w:rFonts w:hint="eastAsia"/>
                <w:noProof/>
                <w:u w:val="none"/>
              </w:rPr>
            </w:rPrChange>
          </w:rPr>
          <w:delText>多条件查询</w:delText>
        </w:r>
        <w:r w:rsidRPr="001D0292" w:rsidDel="000A5655">
          <w:rPr>
            <w:rFonts w:asciiTheme="minorEastAsia" w:eastAsiaTheme="minorEastAsia" w:hAnsiTheme="minorEastAsia"/>
            <w:noProof/>
            <w:webHidden/>
            <w:szCs w:val="24"/>
          </w:rPr>
          <w:tab/>
          <w:delText>1</w:delText>
        </w:r>
      </w:del>
    </w:p>
    <w:p w:rsidR="00663A56" w:rsidRPr="001D0292" w:rsidDel="000A5655" w:rsidRDefault="00663A56">
      <w:pPr>
        <w:pStyle w:val="10"/>
        <w:tabs>
          <w:tab w:val="left" w:pos="420"/>
          <w:tab w:val="right" w:leader="dot" w:pos="8296"/>
        </w:tabs>
        <w:rPr>
          <w:del w:id="5" w:author="Liu,Lei(GIS)" w:date="2017-03-03T13:51:00Z"/>
          <w:rFonts w:asciiTheme="minorEastAsia" w:eastAsiaTheme="minorEastAsia" w:hAnsiTheme="minorEastAsia"/>
          <w:noProof/>
          <w:szCs w:val="24"/>
        </w:rPr>
      </w:pPr>
      <w:del w:id="6" w:author="Liu,Lei(GIS)" w:date="2017-03-03T13:51:00Z">
        <w:r w:rsidRPr="001D0292" w:rsidDel="000A5655">
          <w:rPr>
            <w:rFonts w:asciiTheme="minorEastAsia" w:eastAsiaTheme="minorEastAsia" w:hAnsiTheme="minorEastAsia"/>
            <w:szCs w:val="24"/>
            <w:rPrChange w:id="7" w:author="Liu,Lei(GIS)" w:date="2017-03-03T13:51:00Z">
              <w:rPr>
                <w:rStyle w:val="a7"/>
                <w:noProof/>
                <w:u w:val="none"/>
              </w:rPr>
            </w:rPrChange>
          </w:rPr>
          <w:delText>2.</w:delText>
        </w:r>
        <w:r w:rsidRPr="001D0292" w:rsidDel="000A5655">
          <w:rPr>
            <w:rFonts w:asciiTheme="minorEastAsia" w:eastAsiaTheme="minorEastAsia" w:hAnsiTheme="minorEastAsia"/>
            <w:noProof/>
            <w:szCs w:val="24"/>
          </w:rPr>
          <w:tab/>
        </w:r>
        <w:r w:rsidRPr="001D0292" w:rsidDel="000A5655">
          <w:rPr>
            <w:rFonts w:asciiTheme="minorEastAsia" w:eastAsiaTheme="minorEastAsia" w:hAnsiTheme="minorEastAsia" w:hint="eastAsia"/>
            <w:szCs w:val="24"/>
            <w:rPrChange w:id="8" w:author="Liu,Lei(GIS)" w:date="2017-03-03T13:51:00Z">
              <w:rPr>
                <w:rStyle w:val="a7"/>
                <w:rFonts w:hint="eastAsia"/>
                <w:noProof/>
                <w:u w:val="none"/>
              </w:rPr>
            </w:rPrChange>
          </w:rPr>
          <w:delText>虑重</w:delText>
        </w:r>
        <w:r w:rsidRPr="001D0292" w:rsidDel="000A5655">
          <w:rPr>
            <w:rFonts w:asciiTheme="minorEastAsia" w:eastAsiaTheme="minorEastAsia" w:hAnsiTheme="minorEastAsia"/>
            <w:noProof/>
            <w:webHidden/>
            <w:szCs w:val="24"/>
          </w:rPr>
          <w:tab/>
          <w:delText>1</w:delText>
        </w:r>
      </w:del>
    </w:p>
    <w:p w:rsidR="00663A56" w:rsidRPr="001D0292" w:rsidDel="000A5655" w:rsidRDefault="00663A56">
      <w:pPr>
        <w:pStyle w:val="10"/>
        <w:tabs>
          <w:tab w:val="left" w:pos="420"/>
          <w:tab w:val="right" w:leader="dot" w:pos="8296"/>
        </w:tabs>
        <w:rPr>
          <w:del w:id="9" w:author="Liu,Lei(GIS)" w:date="2017-03-03T13:51:00Z"/>
          <w:rFonts w:asciiTheme="minorEastAsia" w:eastAsiaTheme="minorEastAsia" w:hAnsiTheme="minorEastAsia"/>
          <w:noProof/>
          <w:szCs w:val="24"/>
        </w:rPr>
      </w:pPr>
      <w:del w:id="10" w:author="Liu,Lei(GIS)" w:date="2017-03-03T13:51:00Z">
        <w:r w:rsidRPr="001D0292" w:rsidDel="000A5655">
          <w:rPr>
            <w:rFonts w:asciiTheme="minorEastAsia" w:eastAsiaTheme="minorEastAsia" w:hAnsiTheme="minorEastAsia"/>
            <w:szCs w:val="24"/>
            <w:rPrChange w:id="11" w:author="Liu,Lei(GIS)" w:date="2017-03-03T13:51:00Z">
              <w:rPr>
                <w:rStyle w:val="a7"/>
                <w:noProof/>
                <w:u w:val="none"/>
              </w:rPr>
            </w:rPrChange>
          </w:rPr>
          <w:delText>3.</w:delText>
        </w:r>
        <w:r w:rsidRPr="001D0292" w:rsidDel="000A5655">
          <w:rPr>
            <w:rFonts w:asciiTheme="minorEastAsia" w:eastAsiaTheme="minorEastAsia" w:hAnsiTheme="minorEastAsia"/>
            <w:noProof/>
            <w:szCs w:val="24"/>
          </w:rPr>
          <w:tab/>
        </w:r>
        <w:r w:rsidRPr="001D0292" w:rsidDel="000A5655">
          <w:rPr>
            <w:rFonts w:asciiTheme="minorEastAsia" w:eastAsiaTheme="minorEastAsia" w:hAnsiTheme="minorEastAsia" w:hint="eastAsia"/>
            <w:szCs w:val="24"/>
            <w:rPrChange w:id="12" w:author="Liu,Lei(GIS)" w:date="2017-03-03T13:51:00Z">
              <w:rPr>
                <w:rStyle w:val="a7"/>
                <w:rFonts w:hint="eastAsia"/>
                <w:noProof/>
                <w:u w:val="none"/>
              </w:rPr>
            </w:rPrChange>
          </w:rPr>
          <w:delText>统计</w:delText>
        </w:r>
        <w:r w:rsidRPr="001D0292" w:rsidDel="000A5655">
          <w:rPr>
            <w:rFonts w:asciiTheme="minorEastAsia" w:eastAsiaTheme="minorEastAsia" w:hAnsiTheme="minorEastAsia"/>
            <w:noProof/>
            <w:webHidden/>
            <w:szCs w:val="24"/>
          </w:rPr>
          <w:tab/>
          <w:delText>1</w:delText>
        </w:r>
      </w:del>
    </w:p>
    <w:p w:rsidR="00663A56" w:rsidRPr="001D0292" w:rsidDel="000A5655" w:rsidRDefault="00663A56">
      <w:pPr>
        <w:pStyle w:val="10"/>
        <w:tabs>
          <w:tab w:val="left" w:pos="420"/>
          <w:tab w:val="right" w:leader="dot" w:pos="8296"/>
        </w:tabs>
        <w:rPr>
          <w:del w:id="13" w:author="Liu,Lei(GIS)" w:date="2017-03-03T13:51:00Z"/>
          <w:rFonts w:asciiTheme="minorEastAsia" w:eastAsiaTheme="minorEastAsia" w:hAnsiTheme="minorEastAsia"/>
          <w:noProof/>
          <w:szCs w:val="24"/>
        </w:rPr>
      </w:pPr>
      <w:del w:id="14" w:author="Liu,Lei(GIS)" w:date="2017-03-03T13:51:00Z">
        <w:r w:rsidRPr="001D0292" w:rsidDel="000A5655">
          <w:rPr>
            <w:rFonts w:asciiTheme="minorEastAsia" w:eastAsiaTheme="minorEastAsia" w:hAnsiTheme="minorEastAsia"/>
            <w:szCs w:val="24"/>
            <w:rPrChange w:id="15" w:author="Liu,Lei(GIS)" w:date="2017-03-03T13:51:00Z">
              <w:rPr>
                <w:rStyle w:val="a7"/>
                <w:noProof/>
                <w:u w:val="none"/>
              </w:rPr>
            </w:rPrChange>
          </w:rPr>
          <w:delText>4.</w:delText>
        </w:r>
        <w:r w:rsidRPr="001D0292" w:rsidDel="000A5655">
          <w:rPr>
            <w:rFonts w:asciiTheme="minorEastAsia" w:eastAsiaTheme="minorEastAsia" w:hAnsiTheme="minorEastAsia"/>
            <w:noProof/>
            <w:szCs w:val="24"/>
          </w:rPr>
          <w:tab/>
        </w:r>
        <w:r w:rsidRPr="001D0292" w:rsidDel="000A5655">
          <w:rPr>
            <w:rFonts w:asciiTheme="minorEastAsia" w:eastAsiaTheme="minorEastAsia" w:hAnsiTheme="minorEastAsia" w:hint="eastAsia"/>
            <w:szCs w:val="24"/>
            <w:rPrChange w:id="16" w:author="Liu,Lei(GIS)" w:date="2017-03-03T13:51:00Z">
              <w:rPr>
                <w:rStyle w:val="a7"/>
                <w:rFonts w:hint="eastAsia"/>
                <w:noProof/>
                <w:u w:val="none"/>
              </w:rPr>
            </w:rPrChange>
          </w:rPr>
          <w:delText>分组</w:delText>
        </w:r>
        <w:r w:rsidRPr="001D0292" w:rsidDel="000A5655">
          <w:rPr>
            <w:rFonts w:asciiTheme="minorEastAsia" w:eastAsiaTheme="minorEastAsia" w:hAnsiTheme="minorEastAsia"/>
            <w:noProof/>
            <w:webHidden/>
            <w:szCs w:val="24"/>
          </w:rPr>
          <w:tab/>
          <w:delText>1</w:delText>
        </w:r>
      </w:del>
    </w:p>
    <w:p w:rsidR="00663A56" w:rsidRPr="001D0292" w:rsidDel="000A5655" w:rsidRDefault="00663A56">
      <w:pPr>
        <w:pStyle w:val="20"/>
        <w:tabs>
          <w:tab w:val="right" w:leader="dot" w:pos="8296"/>
        </w:tabs>
        <w:ind w:left="480"/>
        <w:rPr>
          <w:del w:id="17" w:author="Liu,Lei(GIS)" w:date="2017-03-03T13:51:00Z"/>
          <w:rFonts w:asciiTheme="minorEastAsia" w:eastAsiaTheme="minorEastAsia" w:hAnsiTheme="minorEastAsia"/>
          <w:noProof/>
          <w:szCs w:val="24"/>
        </w:rPr>
      </w:pPr>
      <w:del w:id="18" w:author="Liu,Lei(GIS)" w:date="2017-03-03T13:51:00Z">
        <w:r w:rsidRPr="001D0292" w:rsidDel="000A5655">
          <w:rPr>
            <w:rFonts w:asciiTheme="minorEastAsia" w:eastAsiaTheme="minorEastAsia" w:hAnsiTheme="minorEastAsia"/>
            <w:szCs w:val="24"/>
            <w:rPrChange w:id="19" w:author="Liu,Lei(GIS)" w:date="2017-03-03T13:51:00Z">
              <w:rPr>
                <w:rStyle w:val="a7"/>
                <w:noProof/>
                <w:u w:val="none"/>
              </w:rPr>
            </w:rPrChange>
          </w:rPr>
          <w:delText>4.1group</w:delText>
        </w:r>
        <w:r w:rsidRPr="001D0292" w:rsidDel="000A5655">
          <w:rPr>
            <w:rFonts w:asciiTheme="minorEastAsia" w:eastAsiaTheme="minorEastAsia" w:hAnsiTheme="minorEastAsia"/>
            <w:noProof/>
            <w:webHidden/>
            <w:szCs w:val="24"/>
          </w:rPr>
          <w:tab/>
          <w:delText>1</w:delText>
        </w:r>
      </w:del>
    </w:p>
    <w:p w:rsidR="00663A56" w:rsidRPr="001D0292" w:rsidDel="000A5655" w:rsidRDefault="00663A56">
      <w:pPr>
        <w:pStyle w:val="30"/>
        <w:tabs>
          <w:tab w:val="right" w:leader="dot" w:pos="8296"/>
        </w:tabs>
        <w:ind w:left="960"/>
        <w:rPr>
          <w:del w:id="20" w:author="Liu,Lei(GIS)" w:date="2017-03-03T13:51:00Z"/>
          <w:rFonts w:asciiTheme="minorEastAsia" w:eastAsiaTheme="minorEastAsia" w:hAnsiTheme="minorEastAsia"/>
          <w:noProof/>
          <w:szCs w:val="24"/>
        </w:rPr>
      </w:pPr>
      <w:del w:id="21" w:author="Liu,Lei(GIS)" w:date="2017-03-03T13:51:00Z">
        <w:r w:rsidRPr="001D0292" w:rsidDel="000A5655">
          <w:rPr>
            <w:rFonts w:asciiTheme="minorEastAsia" w:eastAsiaTheme="minorEastAsia" w:hAnsiTheme="minorEastAsia"/>
            <w:szCs w:val="24"/>
            <w:rPrChange w:id="22" w:author="Liu,Lei(GIS)" w:date="2017-03-03T13:51:00Z">
              <w:rPr>
                <w:rStyle w:val="a7"/>
                <w:noProof/>
                <w:u w:val="none"/>
              </w:rPr>
            </w:rPrChange>
          </w:rPr>
          <w:delText>4.1.1</w:delText>
        </w:r>
        <w:r w:rsidRPr="001D0292" w:rsidDel="000A5655">
          <w:rPr>
            <w:rFonts w:asciiTheme="minorEastAsia" w:eastAsiaTheme="minorEastAsia" w:hAnsiTheme="minorEastAsia" w:hint="eastAsia"/>
            <w:szCs w:val="24"/>
            <w:rPrChange w:id="23" w:author="Liu,Lei(GIS)" w:date="2017-03-03T13:51:00Z">
              <w:rPr>
                <w:rStyle w:val="a7"/>
                <w:rFonts w:hint="eastAsia"/>
                <w:noProof/>
                <w:u w:val="none"/>
              </w:rPr>
            </w:rPrChange>
          </w:rPr>
          <w:delText>简单分组</w:delText>
        </w:r>
        <w:r w:rsidRPr="001D0292" w:rsidDel="000A5655">
          <w:rPr>
            <w:rFonts w:asciiTheme="minorEastAsia" w:eastAsiaTheme="minorEastAsia" w:hAnsiTheme="minorEastAsia"/>
            <w:noProof/>
            <w:webHidden/>
            <w:szCs w:val="24"/>
          </w:rPr>
          <w:tab/>
          <w:delText>1</w:delText>
        </w:r>
      </w:del>
    </w:p>
    <w:p w:rsidR="00663A56" w:rsidRPr="001D0292" w:rsidDel="000A5655" w:rsidRDefault="00663A56">
      <w:pPr>
        <w:pStyle w:val="30"/>
        <w:tabs>
          <w:tab w:val="right" w:leader="dot" w:pos="8296"/>
        </w:tabs>
        <w:ind w:left="960"/>
        <w:rPr>
          <w:del w:id="24" w:author="Liu,Lei(GIS)" w:date="2017-03-03T13:51:00Z"/>
          <w:rFonts w:asciiTheme="minorEastAsia" w:eastAsiaTheme="minorEastAsia" w:hAnsiTheme="minorEastAsia"/>
          <w:noProof/>
          <w:szCs w:val="24"/>
        </w:rPr>
      </w:pPr>
      <w:del w:id="25" w:author="Liu,Lei(GIS)" w:date="2017-03-03T13:51:00Z">
        <w:r w:rsidRPr="001D0292" w:rsidDel="000A5655">
          <w:rPr>
            <w:rFonts w:asciiTheme="minorEastAsia" w:eastAsiaTheme="minorEastAsia" w:hAnsiTheme="minorEastAsia"/>
            <w:szCs w:val="24"/>
            <w:rPrChange w:id="26" w:author="Liu,Lei(GIS)" w:date="2017-03-03T13:51:00Z">
              <w:rPr>
                <w:rStyle w:val="a7"/>
                <w:noProof/>
                <w:u w:val="none"/>
              </w:rPr>
            </w:rPrChange>
          </w:rPr>
          <w:delText>4.1.2</w:delText>
        </w:r>
        <w:r w:rsidRPr="001D0292" w:rsidDel="000A5655">
          <w:rPr>
            <w:rFonts w:asciiTheme="minorEastAsia" w:eastAsiaTheme="minorEastAsia" w:hAnsiTheme="minorEastAsia" w:hint="eastAsia"/>
            <w:szCs w:val="24"/>
            <w:rPrChange w:id="27" w:author="Liu,Lei(GIS)" w:date="2017-03-03T13:51:00Z">
              <w:rPr>
                <w:rStyle w:val="a7"/>
                <w:rFonts w:hint="eastAsia"/>
                <w:noProof/>
                <w:u w:val="none"/>
              </w:rPr>
            </w:rPrChange>
          </w:rPr>
          <w:delText>分组多记录合并</w:delText>
        </w:r>
        <w:r w:rsidRPr="001D0292" w:rsidDel="000A5655">
          <w:rPr>
            <w:rFonts w:asciiTheme="minorEastAsia" w:eastAsiaTheme="minorEastAsia" w:hAnsiTheme="minorEastAsia"/>
            <w:noProof/>
            <w:webHidden/>
            <w:szCs w:val="24"/>
          </w:rPr>
          <w:tab/>
          <w:delText>1</w:delText>
        </w:r>
      </w:del>
    </w:p>
    <w:p w:rsidR="00663A56" w:rsidRPr="001D0292" w:rsidDel="000A5655" w:rsidRDefault="00663A56">
      <w:pPr>
        <w:pStyle w:val="20"/>
        <w:tabs>
          <w:tab w:val="right" w:leader="dot" w:pos="8296"/>
        </w:tabs>
        <w:ind w:left="480"/>
        <w:rPr>
          <w:del w:id="28" w:author="Liu,Lei(GIS)" w:date="2017-03-03T13:51:00Z"/>
          <w:rFonts w:asciiTheme="minorEastAsia" w:eastAsiaTheme="minorEastAsia" w:hAnsiTheme="minorEastAsia"/>
          <w:noProof/>
          <w:szCs w:val="24"/>
        </w:rPr>
      </w:pPr>
      <w:del w:id="29" w:author="Liu,Lei(GIS)" w:date="2017-03-03T13:51:00Z">
        <w:r w:rsidRPr="001D0292" w:rsidDel="000A5655">
          <w:rPr>
            <w:rFonts w:asciiTheme="minorEastAsia" w:eastAsiaTheme="minorEastAsia" w:hAnsiTheme="minorEastAsia"/>
            <w:szCs w:val="24"/>
            <w:rPrChange w:id="30" w:author="Liu,Lei(GIS)" w:date="2017-03-03T13:51:00Z">
              <w:rPr>
                <w:rStyle w:val="a7"/>
                <w:noProof/>
                <w:u w:val="none"/>
              </w:rPr>
            </w:rPrChange>
          </w:rPr>
          <w:delText>4.2aggregate</w:delText>
        </w:r>
        <w:r w:rsidRPr="001D0292" w:rsidDel="000A5655">
          <w:rPr>
            <w:rFonts w:asciiTheme="minorEastAsia" w:eastAsiaTheme="minorEastAsia" w:hAnsiTheme="minorEastAsia"/>
            <w:noProof/>
            <w:webHidden/>
            <w:szCs w:val="24"/>
          </w:rPr>
          <w:tab/>
          <w:delText>1</w:delText>
        </w:r>
      </w:del>
    </w:p>
    <w:p w:rsidR="00663A56" w:rsidRPr="001D0292" w:rsidDel="000A5655" w:rsidRDefault="00663A56">
      <w:pPr>
        <w:pStyle w:val="30"/>
        <w:tabs>
          <w:tab w:val="right" w:leader="dot" w:pos="8296"/>
        </w:tabs>
        <w:ind w:left="960"/>
        <w:rPr>
          <w:del w:id="31" w:author="Liu,Lei(GIS)" w:date="2017-03-03T13:51:00Z"/>
          <w:rFonts w:asciiTheme="minorEastAsia" w:eastAsiaTheme="minorEastAsia" w:hAnsiTheme="minorEastAsia"/>
          <w:noProof/>
          <w:szCs w:val="24"/>
        </w:rPr>
      </w:pPr>
      <w:del w:id="32" w:author="Liu,Lei(GIS)" w:date="2017-03-03T13:51:00Z">
        <w:r w:rsidRPr="001D0292" w:rsidDel="000A5655">
          <w:rPr>
            <w:rFonts w:asciiTheme="minorEastAsia" w:eastAsiaTheme="minorEastAsia" w:hAnsiTheme="minorEastAsia"/>
            <w:szCs w:val="24"/>
            <w:rPrChange w:id="33" w:author="Liu,Lei(GIS)" w:date="2017-03-03T13:51:00Z">
              <w:rPr>
                <w:rStyle w:val="a7"/>
                <w:noProof/>
                <w:u w:val="none"/>
              </w:rPr>
            </w:rPrChange>
          </w:rPr>
          <w:delText>4.2.1$unwind</w:delText>
        </w:r>
        <w:r w:rsidRPr="001D0292" w:rsidDel="000A5655">
          <w:rPr>
            <w:rFonts w:asciiTheme="minorEastAsia" w:eastAsiaTheme="minorEastAsia" w:hAnsiTheme="minorEastAsia"/>
            <w:noProof/>
            <w:webHidden/>
            <w:szCs w:val="24"/>
          </w:rPr>
          <w:tab/>
          <w:delText>1</w:delText>
        </w:r>
      </w:del>
    </w:p>
    <w:p w:rsidR="00663A56" w:rsidRPr="001D0292" w:rsidDel="000A5655" w:rsidRDefault="00663A56">
      <w:pPr>
        <w:pStyle w:val="30"/>
        <w:tabs>
          <w:tab w:val="right" w:leader="dot" w:pos="8296"/>
        </w:tabs>
        <w:ind w:left="960"/>
        <w:rPr>
          <w:del w:id="34" w:author="Liu,Lei(GIS)" w:date="2017-03-03T13:51:00Z"/>
          <w:rFonts w:asciiTheme="minorEastAsia" w:eastAsiaTheme="minorEastAsia" w:hAnsiTheme="minorEastAsia"/>
          <w:noProof/>
          <w:szCs w:val="24"/>
        </w:rPr>
      </w:pPr>
      <w:del w:id="35" w:author="Liu,Lei(GIS)" w:date="2017-03-03T13:51:00Z">
        <w:r w:rsidRPr="001D0292" w:rsidDel="000A5655">
          <w:rPr>
            <w:rFonts w:asciiTheme="minorEastAsia" w:eastAsiaTheme="minorEastAsia" w:hAnsiTheme="minorEastAsia"/>
            <w:szCs w:val="24"/>
            <w:rPrChange w:id="36" w:author="Liu,Lei(GIS)" w:date="2017-03-03T13:51:00Z">
              <w:rPr>
                <w:rStyle w:val="a7"/>
                <w:noProof/>
                <w:u w:val="none"/>
              </w:rPr>
            </w:rPrChange>
          </w:rPr>
          <w:delText>4.2.2</w:delText>
        </w:r>
        <w:r w:rsidRPr="001D0292" w:rsidDel="000A5655">
          <w:rPr>
            <w:rFonts w:asciiTheme="minorEastAsia" w:eastAsiaTheme="minorEastAsia" w:hAnsiTheme="minorEastAsia" w:hint="eastAsia"/>
            <w:szCs w:val="24"/>
            <w:rPrChange w:id="37" w:author="Liu,Lei(GIS)" w:date="2017-03-03T13:51:00Z">
              <w:rPr>
                <w:rStyle w:val="a7"/>
                <w:rFonts w:hint="eastAsia"/>
                <w:noProof/>
                <w:u w:val="none"/>
              </w:rPr>
            </w:rPrChange>
          </w:rPr>
          <w:delText>复杂</w:delText>
        </w:r>
        <w:r w:rsidRPr="001D0292" w:rsidDel="000A5655">
          <w:rPr>
            <w:rFonts w:asciiTheme="minorEastAsia" w:eastAsiaTheme="minorEastAsia" w:hAnsiTheme="minorEastAsia"/>
            <w:szCs w:val="24"/>
            <w:rPrChange w:id="38" w:author="Liu,Lei(GIS)" w:date="2017-03-03T13:51:00Z">
              <w:rPr>
                <w:rStyle w:val="a7"/>
                <w:noProof/>
                <w:u w:val="none"/>
              </w:rPr>
            </w:rPrChange>
          </w:rPr>
          <w:delText>aggregate</w:delText>
        </w:r>
        <w:r w:rsidRPr="001D0292" w:rsidDel="000A5655">
          <w:rPr>
            <w:rFonts w:asciiTheme="minorEastAsia" w:eastAsiaTheme="minorEastAsia" w:hAnsiTheme="minorEastAsia" w:hint="eastAsia"/>
            <w:szCs w:val="24"/>
            <w:rPrChange w:id="39" w:author="Liu,Lei(GIS)" w:date="2017-03-03T13:51:00Z">
              <w:rPr>
                <w:rStyle w:val="a7"/>
                <w:rFonts w:hint="eastAsia"/>
                <w:noProof/>
                <w:u w:val="none"/>
              </w:rPr>
            </w:rPrChange>
          </w:rPr>
          <w:delText>操作</w:delText>
        </w:r>
        <w:r w:rsidRPr="001D0292" w:rsidDel="000A5655">
          <w:rPr>
            <w:rFonts w:asciiTheme="minorEastAsia" w:eastAsiaTheme="minorEastAsia" w:hAnsiTheme="minorEastAsia"/>
            <w:szCs w:val="24"/>
            <w:rPrChange w:id="40" w:author="Liu,Lei(GIS)" w:date="2017-03-03T13:51:00Z">
              <w:rPr>
                <w:rStyle w:val="a7"/>
                <w:noProof/>
                <w:u w:val="none"/>
              </w:rPr>
            </w:rPrChange>
          </w:rPr>
          <w:delText>1</w:delText>
        </w:r>
        <w:r w:rsidRPr="001D0292" w:rsidDel="000A5655">
          <w:rPr>
            <w:rFonts w:asciiTheme="minorEastAsia" w:eastAsiaTheme="minorEastAsia" w:hAnsiTheme="minorEastAsia"/>
            <w:noProof/>
            <w:webHidden/>
            <w:szCs w:val="24"/>
          </w:rPr>
          <w:tab/>
          <w:delText>1</w:delText>
        </w:r>
      </w:del>
    </w:p>
    <w:p w:rsidR="00663A56" w:rsidRPr="001D0292" w:rsidDel="000A5655" w:rsidRDefault="00663A56">
      <w:pPr>
        <w:pStyle w:val="30"/>
        <w:tabs>
          <w:tab w:val="right" w:leader="dot" w:pos="8296"/>
        </w:tabs>
        <w:ind w:left="960"/>
        <w:rPr>
          <w:del w:id="41" w:author="Liu,Lei(GIS)" w:date="2017-03-03T13:51:00Z"/>
          <w:rFonts w:asciiTheme="minorEastAsia" w:eastAsiaTheme="minorEastAsia" w:hAnsiTheme="minorEastAsia"/>
          <w:noProof/>
          <w:szCs w:val="24"/>
        </w:rPr>
      </w:pPr>
      <w:del w:id="42" w:author="Liu,Lei(GIS)" w:date="2017-03-03T13:51:00Z">
        <w:r w:rsidRPr="001D0292" w:rsidDel="000A5655">
          <w:rPr>
            <w:rFonts w:asciiTheme="minorEastAsia" w:eastAsiaTheme="minorEastAsia" w:hAnsiTheme="minorEastAsia"/>
            <w:szCs w:val="24"/>
            <w:rPrChange w:id="43" w:author="Liu,Lei(GIS)" w:date="2017-03-03T13:51:00Z">
              <w:rPr>
                <w:rStyle w:val="a7"/>
                <w:noProof/>
                <w:u w:val="none"/>
              </w:rPr>
            </w:rPrChange>
          </w:rPr>
          <w:delText>4.2.3</w:delText>
        </w:r>
        <w:r w:rsidRPr="001D0292" w:rsidDel="000A5655">
          <w:rPr>
            <w:rFonts w:asciiTheme="minorEastAsia" w:eastAsiaTheme="minorEastAsia" w:hAnsiTheme="minorEastAsia" w:hint="eastAsia"/>
            <w:szCs w:val="24"/>
            <w:rPrChange w:id="44" w:author="Liu,Lei(GIS)" w:date="2017-03-03T13:51:00Z">
              <w:rPr>
                <w:rStyle w:val="a7"/>
                <w:rFonts w:hint="eastAsia"/>
                <w:noProof/>
                <w:u w:val="none"/>
              </w:rPr>
            </w:rPrChange>
          </w:rPr>
          <w:delText>负责</w:delText>
        </w:r>
        <w:r w:rsidRPr="001D0292" w:rsidDel="000A5655">
          <w:rPr>
            <w:rFonts w:asciiTheme="minorEastAsia" w:eastAsiaTheme="minorEastAsia" w:hAnsiTheme="minorEastAsia"/>
            <w:szCs w:val="24"/>
            <w:rPrChange w:id="45" w:author="Liu,Lei(GIS)" w:date="2017-03-03T13:51:00Z">
              <w:rPr>
                <w:rStyle w:val="a7"/>
                <w:noProof/>
                <w:u w:val="none"/>
              </w:rPr>
            </w:rPrChange>
          </w:rPr>
          <w:delText>aggregate</w:delText>
        </w:r>
        <w:r w:rsidRPr="001D0292" w:rsidDel="000A5655">
          <w:rPr>
            <w:rFonts w:asciiTheme="minorEastAsia" w:eastAsiaTheme="minorEastAsia" w:hAnsiTheme="minorEastAsia" w:hint="eastAsia"/>
            <w:szCs w:val="24"/>
            <w:rPrChange w:id="46" w:author="Liu,Lei(GIS)" w:date="2017-03-03T13:51:00Z">
              <w:rPr>
                <w:rStyle w:val="a7"/>
                <w:rFonts w:hint="eastAsia"/>
                <w:noProof/>
                <w:u w:val="none"/>
              </w:rPr>
            </w:rPrChange>
          </w:rPr>
          <w:delText>操作</w:delText>
        </w:r>
        <w:r w:rsidRPr="001D0292" w:rsidDel="000A5655">
          <w:rPr>
            <w:rFonts w:asciiTheme="minorEastAsia" w:eastAsiaTheme="minorEastAsia" w:hAnsiTheme="minorEastAsia"/>
            <w:szCs w:val="24"/>
            <w:rPrChange w:id="47" w:author="Liu,Lei(GIS)" w:date="2017-03-03T13:51:00Z">
              <w:rPr>
                <w:rStyle w:val="a7"/>
                <w:noProof/>
                <w:u w:val="none"/>
              </w:rPr>
            </w:rPrChange>
          </w:rPr>
          <w:delText>2</w:delText>
        </w:r>
        <w:r w:rsidRPr="001D0292" w:rsidDel="000A5655">
          <w:rPr>
            <w:rFonts w:asciiTheme="minorEastAsia" w:eastAsiaTheme="minorEastAsia" w:hAnsiTheme="minorEastAsia"/>
            <w:noProof/>
            <w:webHidden/>
            <w:szCs w:val="24"/>
          </w:rPr>
          <w:tab/>
          <w:delText>1</w:delText>
        </w:r>
      </w:del>
    </w:p>
    <w:p w:rsidR="00663A56" w:rsidRPr="001D0292" w:rsidDel="000A5655" w:rsidRDefault="00663A56">
      <w:pPr>
        <w:pStyle w:val="30"/>
        <w:tabs>
          <w:tab w:val="right" w:leader="dot" w:pos="8296"/>
        </w:tabs>
        <w:ind w:left="960"/>
        <w:rPr>
          <w:del w:id="48" w:author="Liu,Lei(GIS)" w:date="2017-03-03T13:51:00Z"/>
          <w:rFonts w:asciiTheme="minorEastAsia" w:eastAsiaTheme="minorEastAsia" w:hAnsiTheme="minorEastAsia"/>
          <w:noProof/>
          <w:szCs w:val="24"/>
        </w:rPr>
      </w:pPr>
      <w:del w:id="49" w:author="Liu,Lei(GIS)" w:date="2017-03-03T13:51:00Z">
        <w:r w:rsidRPr="001D0292" w:rsidDel="000A5655">
          <w:rPr>
            <w:rFonts w:asciiTheme="minorEastAsia" w:eastAsiaTheme="minorEastAsia" w:hAnsiTheme="minorEastAsia"/>
            <w:szCs w:val="24"/>
            <w:rPrChange w:id="50" w:author="Liu,Lei(GIS)" w:date="2017-03-03T13:51:00Z">
              <w:rPr>
                <w:rStyle w:val="a7"/>
                <w:noProof/>
                <w:u w:val="none"/>
              </w:rPr>
            </w:rPrChange>
          </w:rPr>
          <w:delText>4.2.4</w:delText>
        </w:r>
        <w:r w:rsidRPr="001D0292" w:rsidDel="000A5655">
          <w:rPr>
            <w:rFonts w:asciiTheme="minorEastAsia" w:eastAsiaTheme="minorEastAsia" w:hAnsiTheme="minorEastAsia" w:hint="eastAsia"/>
            <w:szCs w:val="24"/>
            <w:rPrChange w:id="51" w:author="Liu,Lei(GIS)" w:date="2017-03-03T13:51:00Z">
              <w:rPr>
                <w:rStyle w:val="a7"/>
                <w:rFonts w:hint="eastAsia"/>
                <w:noProof/>
                <w:u w:val="none"/>
              </w:rPr>
            </w:rPrChange>
          </w:rPr>
          <w:delText>总结</w:delText>
        </w:r>
        <w:r w:rsidRPr="001D0292" w:rsidDel="000A5655">
          <w:rPr>
            <w:rFonts w:asciiTheme="minorEastAsia" w:eastAsiaTheme="minorEastAsia" w:hAnsiTheme="minorEastAsia"/>
            <w:noProof/>
            <w:webHidden/>
            <w:szCs w:val="24"/>
          </w:rPr>
          <w:tab/>
          <w:delText>1</w:delText>
        </w:r>
      </w:del>
    </w:p>
    <w:p w:rsidR="00663A56" w:rsidRPr="001D0292" w:rsidDel="000A5655" w:rsidRDefault="00663A56">
      <w:pPr>
        <w:pStyle w:val="20"/>
        <w:tabs>
          <w:tab w:val="right" w:leader="dot" w:pos="8296"/>
        </w:tabs>
        <w:ind w:left="480"/>
        <w:rPr>
          <w:del w:id="52" w:author="Liu,Lei(GIS)" w:date="2017-03-03T13:51:00Z"/>
          <w:rFonts w:asciiTheme="minorEastAsia" w:eastAsiaTheme="minorEastAsia" w:hAnsiTheme="minorEastAsia"/>
          <w:noProof/>
          <w:szCs w:val="24"/>
        </w:rPr>
      </w:pPr>
      <w:del w:id="53" w:author="Liu,Lei(GIS)" w:date="2017-03-03T13:51:00Z">
        <w:r w:rsidRPr="001D0292" w:rsidDel="000A5655">
          <w:rPr>
            <w:rFonts w:asciiTheme="minorEastAsia" w:eastAsiaTheme="minorEastAsia" w:hAnsiTheme="minorEastAsia"/>
            <w:szCs w:val="24"/>
            <w:rPrChange w:id="54" w:author="Liu,Lei(GIS)" w:date="2017-03-03T13:51:00Z">
              <w:rPr>
                <w:rStyle w:val="a7"/>
                <w:noProof/>
                <w:u w:val="none"/>
              </w:rPr>
            </w:rPrChange>
          </w:rPr>
          <w:delText>4.3mapreduce</w:delText>
        </w:r>
        <w:r w:rsidRPr="001D0292" w:rsidDel="000A5655">
          <w:rPr>
            <w:rFonts w:asciiTheme="minorEastAsia" w:eastAsiaTheme="minorEastAsia" w:hAnsiTheme="minorEastAsia" w:hint="eastAsia"/>
            <w:szCs w:val="24"/>
            <w:rPrChange w:id="55" w:author="Liu,Lei(GIS)" w:date="2017-03-03T13:51:00Z">
              <w:rPr>
                <w:rStyle w:val="a7"/>
                <w:rFonts w:hint="eastAsia"/>
                <w:noProof/>
                <w:u w:val="none"/>
              </w:rPr>
            </w:rPrChange>
          </w:rPr>
          <w:delText>操作</w:delText>
        </w:r>
        <w:r w:rsidRPr="001D0292" w:rsidDel="000A5655">
          <w:rPr>
            <w:rFonts w:asciiTheme="minorEastAsia" w:eastAsiaTheme="minorEastAsia" w:hAnsiTheme="minorEastAsia"/>
            <w:noProof/>
            <w:webHidden/>
            <w:szCs w:val="24"/>
          </w:rPr>
          <w:tab/>
          <w:delText>1</w:delText>
        </w:r>
      </w:del>
    </w:p>
    <w:p w:rsidR="00663A56" w:rsidRPr="001D0292" w:rsidDel="000A5655" w:rsidRDefault="00663A56">
      <w:pPr>
        <w:pStyle w:val="30"/>
        <w:tabs>
          <w:tab w:val="right" w:leader="dot" w:pos="8296"/>
        </w:tabs>
        <w:ind w:left="960"/>
        <w:rPr>
          <w:del w:id="56" w:author="Liu,Lei(GIS)" w:date="2017-03-03T13:51:00Z"/>
          <w:rFonts w:asciiTheme="minorEastAsia" w:eastAsiaTheme="minorEastAsia" w:hAnsiTheme="minorEastAsia"/>
          <w:noProof/>
          <w:szCs w:val="24"/>
        </w:rPr>
      </w:pPr>
      <w:del w:id="57" w:author="Liu,Lei(GIS)" w:date="2017-03-03T13:51:00Z">
        <w:r w:rsidRPr="001D0292" w:rsidDel="000A5655">
          <w:rPr>
            <w:rFonts w:asciiTheme="minorEastAsia" w:eastAsiaTheme="minorEastAsia" w:hAnsiTheme="minorEastAsia"/>
            <w:szCs w:val="24"/>
            <w:rPrChange w:id="58" w:author="Liu,Lei(GIS)" w:date="2017-03-03T13:51:00Z">
              <w:rPr>
                <w:rStyle w:val="a7"/>
                <w:noProof/>
                <w:u w:val="none"/>
              </w:rPr>
            </w:rPrChange>
          </w:rPr>
          <w:delText>4.3.1</w:delText>
        </w:r>
        <w:r w:rsidRPr="001D0292" w:rsidDel="000A5655">
          <w:rPr>
            <w:rFonts w:asciiTheme="minorEastAsia" w:eastAsiaTheme="minorEastAsia" w:hAnsiTheme="minorEastAsia" w:hint="eastAsia"/>
            <w:szCs w:val="24"/>
            <w:rPrChange w:id="59" w:author="Liu,Lei(GIS)" w:date="2017-03-03T13:51:00Z">
              <w:rPr>
                <w:rStyle w:val="a7"/>
                <w:rFonts w:hint="eastAsia"/>
                <w:noProof/>
                <w:u w:val="none"/>
              </w:rPr>
            </w:rPrChange>
          </w:rPr>
          <w:delText>单</w:delText>
        </w:r>
        <w:r w:rsidRPr="001D0292" w:rsidDel="000A5655">
          <w:rPr>
            <w:rFonts w:asciiTheme="minorEastAsia" w:eastAsiaTheme="minorEastAsia" w:hAnsiTheme="minorEastAsia"/>
            <w:szCs w:val="24"/>
            <w:rPrChange w:id="60" w:author="Liu,Lei(GIS)" w:date="2017-03-03T13:51:00Z">
              <w:rPr>
                <w:rStyle w:val="a7"/>
                <w:noProof/>
                <w:u w:val="none"/>
              </w:rPr>
            </w:rPrChange>
          </w:rPr>
          <w:delText>key</w:delText>
        </w:r>
        <w:r w:rsidRPr="001D0292" w:rsidDel="000A5655">
          <w:rPr>
            <w:rFonts w:asciiTheme="minorEastAsia" w:eastAsiaTheme="minorEastAsia" w:hAnsiTheme="minorEastAsia" w:hint="eastAsia"/>
            <w:szCs w:val="24"/>
            <w:rPrChange w:id="61" w:author="Liu,Lei(GIS)" w:date="2017-03-03T13:51:00Z">
              <w:rPr>
                <w:rStyle w:val="a7"/>
                <w:rFonts w:hint="eastAsia"/>
                <w:noProof/>
                <w:u w:val="none"/>
              </w:rPr>
            </w:rPrChange>
          </w:rPr>
          <w:delText>运算</w:delText>
        </w:r>
        <w:r w:rsidRPr="001D0292" w:rsidDel="000A5655">
          <w:rPr>
            <w:rFonts w:asciiTheme="minorEastAsia" w:eastAsiaTheme="minorEastAsia" w:hAnsiTheme="minorEastAsia"/>
            <w:noProof/>
            <w:webHidden/>
            <w:szCs w:val="24"/>
          </w:rPr>
          <w:tab/>
          <w:delText>1</w:delText>
        </w:r>
      </w:del>
    </w:p>
    <w:p w:rsidR="00663A56" w:rsidRPr="001D0292" w:rsidDel="000A5655" w:rsidRDefault="00663A56">
      <w:pPr>
        <w:pStyle w:val="30"/>
        <w:tabs>
          <w:tab w:val="right" w:leader="dot" w:pos="8296"/>
        </w:tabs>
        <w:ind w:left="960"/>
        <w:rPr>
          <w:del w:id="62" w:author="Liu,Lei(GIS)" w:date="2017-03-03T13:51:00Z"/>
          <w:rFonts w:asciiTheme="minorEastAsia" w:eastAsiaTheme="minorEastAsia" w:hAnsiTheme="minorEastAsia"/>
          <w:noProof/>
          <w:szCs w:val="24"/>
        </w:rPr>
      </w:pPr>
      <w:del w:id="63" w:author="Liu,Lei(GIS)" w:date="2017-03-03T13:51:00Z">
        <w:r w:rsidRPr="001D0292" w:rsidDel="000A5655">
          <w:rPr>
            <w:rFonts w:asciiTheme="minorEastAsia" w:eastAsiaTheme="minorEastAsia" w:hAnsiTheme="minorEastAsia"/>
            <w:szCs w:val="24"/>
            <w:rPrChange w:id="64" w:author="Liu,Lei(GIS)" w:date="2017-03-03T13:51:00Z">
              <w:rPr>
                <w:rStyle w:val="a7"/>
                <w:noProof/>
                <w:u w:val="none"/>
              </w:rPr>
            </w:rPrChange>
          </w:rPr>
          <w:delText>4.3.2</w:delText>
        </w:r>
        <w:r w:rsidRPr="001D0292" w:rsidDel="000A5655">
          <w:rPr>
            <w:rFonts w:asciiTheme="minorEastAsia" w:eastAsiaTheme="minorEastAsia" w:hAnsiTheme="minorEastAsia" w:hint="eastAsia"/>
            <w:szCs w:val="24"/>
            <w:rPrChange w:id="65" w:author="Liu,Lei(GIS)" w:date="2017-03-03T13:51:00Z">
              <w:rPr>
                <w:rStyle w:val="a7"/>
                <w:rFonts w:hint="eastAsia"/>
                <w:noProof/>
                <w:u w:val="none"/>
              </w:rPr>
            </w:rPrChange>
          </w:rPr>
          <w:delText>复合</w:delText>
        </w:r>
        <w:r w:rsidRPr="001D0292" w:rsidDel="000A5655">
          <w:rPr>
            <w:rFonts w:asciiTheme="minorEastAsia" w:eastAsiaTheme="minorEastAsia" w:hAnsiTheme="minorEastAsia"/>
            <w:szCs w:val="24"/>
            <w:rPrChange w:id="66" w:author="Liu,Lei(GIS)" w:date="2017-03-03T13:51:00Z">
              <w:rPr>
                <w:rStyle w:val="a7"/>
                <w:noProof/>
                <w:u w:val="none"/>
              </w:rPr>
            </w:rPrChange>
          </w:rPr>
          <w:delText>key</w:delText>
        </w:r>
        <w:r w:rsidRPr="001D0292" w:rsidDel="000A5655">
          <w:rPr>
            <w:rFonts w:asciiTheme="minorEastAsia" w:eastAsiaTheme="minorEastAsia" w:hAnsiTheme="minorEastAsia" w:hint="eastAsia"/>
            <w:szCs w:val="24"/>
            <w:rPrChange w:id="67" w:author="Liu,Lei(GIS)" w:date="2017-03-03T13:51:00Z">
              <w:rPr>
                <w:rStyle w:val="a7"/>
                <w:rFonts w:hint="eastAsia"/>
                <w:noProof/>
                <w:u w:val="none"/>
              </w:rPr>
            </w:rPrChange>
          </w:rPr>
          <w:delText>运算</w:delText>
        </w:r>
        <w:r w:rsidRPr="001D0292" w:rsidDel="000A5655">
          <w:rPr>
            <w:rFonts w:asciiTheme="minorEastAsia" w:eastAsiaTheme="minorEastAsia" w:hAnsiTheme="minorEastAsia"/>
            <w:noProof/>
            <w:webHidden/>
            <w:szCs w:val="24"/>
          </w:rPr>
          <w:tab/>
          <w:delText>1</w:delText>
        </w:r>
      </w:del>
    </w:p>
    <w:p w:rsidR="00663A56" w:rsidRPr="001D0292" w:rsidDel="000A5655" w:rsidRDefault="00663A56">
      <w:pPr>
        <w:pStyle w:val="20"/>
        <w:tabs>
          <w:tab w:val="right" w:leader="dot" w:pos="8296"/>
        </w:tabs>
        <w:ind w:left="480"/>
        <w:rPr>
          <w:del w:id="68" w:author="Liu,Lei(GIS)" w:date="2017-03-03T13:51:00Z"/>
          <w:rFonts w:asciiTheme="minorEastAsia" w:eastAsiaTheme="minorEastAsia" w:hAnsiTheme="minorEastAsia"/>
          <w:noProof/>
          <w:szCs w:val="24"/>
        </w:rPr>
      </w:pPr>
      <w:del w:id="69" w:author="Liu,Lei(GIS)" w:date="2017-03-03T13:51:00Z">
        <w:r w:rsidRPr="001D0292" w:rsidDel="000A5655">
          <w:rPr>
            <w:rFonts w:asciiTheme="minorEastAsia" w:eastAsiaTheme="minorEastAsia" w:hAnsiTheme="minorEastAsia"/>
            <w:szCs w:val="24"/>
            <w:rPrChange w:id="70" w:author="Liu,Lei(GIS)" w:date="2017-03-03T13:51:00Z">
              <w:rPr>
                <w:rStyle w:val="a7"/>
                <w:noProof/>
                <w:u w:val="none"/>
              </w:rPr>
            </w:rPrChange>
          </w:rPr>
          <w:delText>4.4</w:delText>
        </w:r>
        <w:r w:rsidRPr="001D0292" w:rsidDel="000A5655">
          <w:rPr>
            <w:rFonts w:asciiTheme="minorEastAsia" w:eastAsiaTheme="minorEastAsia" w:hAnsiTheme="minorEastAsia" w:hint="eastAsia"/>
            <w:szCs w:val="24"/>
            <w:rPrChange w:id="71" w:author="Liu,Lei(GIS)" w:date="2017-03-03T13:51:00Z">
              <w:rPr>
                <w:rStyle w:val="a7"/>
                <w:rFonts w:hint="eastAsia"/>
                <w:noProof/>
                <w:u w:val="none"/>
              </w:rPr>
            </w:rPrChange>
          </w:rPr>
          <w:delText>小结</w:delText>
        </w:r>
        <w:r w:rsidRPr="001D0292" w:rsidDel="000A5655">
          <w:rPr>
            <w:rFonts w:asciiTheme="minorEastAsia" w:eastAsiaTheme="minorEastAsia" w:hAnsiTheme="minorEastAsia"/>
            <w:noProof/>
            <w:webHidden/>
            <w:szCs w:val="24"/>
          </w:rPr>
          <w:tab/>
          <w:delText>1</w:delText>
        </w:r>
      </w:del>
    </w:p>
    <w:p w:rsidR="00663A56" w:rsidRPr="001D0292" w:rsidDel="000A5655" w:rsidRDefault="00663A56">
      <w:pPr>
        <w:pStyle w:val="10"/>
        <w:tabs>
          <w:tab w:val="left" w:pos="420"/>
          <w:tab w:val="right" w:leader="dot" w:pos="8296"/>
        </w:tabs>
        <w:rPr>
          <w:del w:id="72" w:author="Liu,Lei(GIS)" w:date="2017-03-03T13:51:00Z"/>
          <w:rFonts w:asciiTheme="minorEastAsia" w:eastAsiaTheme="minorEastAsia" w:hAnsiTheme="minorEastAsia"/>
          <w:noProof/>
          <w:szCs w:val="24"/>
        </w:rPr>
      </w:pPr>
      <w:del w:id="73" w:author="Liu,Lei(GIS)" w:date="2017-03-03T13:51:00Z">
        <w:r w:rsidRPr="001D0292" w:rsidDel="000A5655">
          <w:rPr>
            <w:rFonts w:asciiTheme="minorEastAsia" w:eastAsiaTheme="minorEastAsia" w:hAnsiTheme="minorEastAsia"/>
            <w:szCs w:val="24"/>
            <w:rPrChange w:id="74" w:author="Liu,Lei(GIS)" w:date="2017-03-03T13:51:00Z">
              <w:rPr>
                <w:rStyle w:val="a7"/>
                <w:noProof/>
                <w:u w:val="none"/>
              </w:rPr>
            </w:rPrChange>
          </w:rPr>
          <w:delText>5.</w:delText>
        </w:r>
        <w:r w:rsidRPr="001D0292" w:rsidDel="000A5655">
          <w:rPr>
            <w:rFonts w:asciiTheme="minorEastAsia" w:eastAsiaTheme="minorEastAsia" w:hAnsiTheme="minorEastAsia"/>
            <w:noProof/>
            <w:szCs w:val="24"/>
          </w:rPr>
          <w:tab/>
        </w:r>
        <w:r w:rsidRPr="001D0292" w:rsidDel="000A5655">
          <w:rPr>
            <w:rFonts w:asciiTheme="minorEastAsia" w:eastAsiaTheme="minorEastAsia" w:hAnsiTheme="minorEastAsia" w:hint="eastAsia"/>
            <w:szCs w:val="24"/>
            <w:rPrChange w:id="75" w:author="Liu,Lei(GIS)" w:date="2017-03-03T13:51:00Z">
              <w:rPr>
                <w:rStyle w:val="a7"/>
                <w:rFonts w:hint="eastAsia"/>
                <w:noProof/>
                <w:u w:val="none"/>
              </w:rPr>
            </w:rPrChange>
          </w:rPr>
          <w:delText>多表联合查询</w:delText>
        </w:r>
        <w:r w:rsidRPr="001D0292" w:rsidDel="000A5655">
          <w:rPr>
            <w:rFonts w:asciiTheme="minorEastAsia" w:eastAsiaTheme="minorEastAsia" w:hAnsiTheme="minorEastAsia"/>
            <w:noProof/>
            <w:webHidden/>
            <w:szCs w:val="24"/>
          </w:rPr>
          <w:tab/>
          <w:delText>1</w:delText>
        </w:r>
      </w:del>
    </w:p>
    <w:p w:rsidR="00663A56" w:rsidRPr="001D0292" w:rsidDel="000A5655" w:rsidRDefault="00663A56">
      <w:pPr>
        <w:pStyle w:val="20"/>
        <w:tabs>
          <w:tab w:val="right" w:leader="dot" w:pos="8296"/>
        </w:tabs>
        <w:ind w:left="480"/>
        <w:rPr>
          <w:del w:id="76" w:author="Liu,Lei(GIS)" w:date="2017-03-03T13:51:00Z"/>
          <w:rFonts w:asciiTheme="minorEastAsia" w:eastAsiaTheme="minorEastAsia" w:hAnsiTheme="minorEastAsia"/>
          <w:noProof/>
          <w:szCs w:val="24"/>
        </w:rPr>
      </w:pPr>
      <w:del w:id="77" w:author="Liu,Lei(GIS)" w:date="2017-03-03T13:51:00Z">
        <w:r w:rsidRPr="001D0292" w:rsidDel="000A5655">
          <w:rPr>
            <w:rFonts w:asciiTheme="minorEastAsia" w:eastAsiaTheme="minorEastAsia" w:hAnsiTheme="minorEastAsia"/>
            <w:szCs w:val="24"/>
            <w:rPrChange w:id="78" w:author="Liu,Lei(GIS)" w:date="2017-03-03T13:51:00Z">
              <w:rPr>
                <w:rStyle w:val="a7"/>
                <w:noProof/>
                <w:u w:val="none"/>
              </w:rPr>
            </w:rPrChange>
          </w:rPr>
          <w:delText>5.1</w:delText>
        </w:r>
        <w:r w:rsidRPr="001D0292" w:rsidDel="000A5655">
          <w:rPr>
            <w:rFonts w:asciiTheme="minorEastAsia" w:eastAsiaTheme="minorEastAsia" w:hAnsiTheme="minorEastAsia" w:hint="eastAsia"/>
            <w:szCs w:val="24"/>
            <w:rPrChange w:id="79" w:author="Liu,Lei(GIS)" w:date="2017-03-03T13:51:00Z">
              <w:rPr>
                <w:rStyle w:val="a7"/>
                <w:rFonts w:hint="eastAsia"/>
                <w:noProof/>
                <w:u w:val="none"/>
              </w:rPr>
            </w:rPrChange>
          </w:rPr>
          <w:delText>普通手动联合操作</w:delText>
        </w:r>
        <w:r w:rsidRPr="001D0292" w:rsidDel="000A5655">
          <w:rPr>
            <w:rFonts w:asciiTheme="minorEastAsia" w:eastAsiaTheme="minorEastAsia" w:hAnsiTheme="minorEastAsia"/>
            <w:noProof/>
            <w:webHidden/>
            <w:szCs w:val="24"/>
          </w:rPr>
          <w:tab/>
          <w:delText>1</w:delText>
        </w:r>
      </w:del>
    </w:p>
    <w:p w:rsidR="00663A56" w:rsidRPr="001D0292" w:rsidDel="000A5655" w:rsidRDefault="00663A56">
      <w:pPr>
        <w:pStyle w:val="20"/>
        <w:tabs>
          <w:tab w:val="right" w:leader="dot" w:pos="8296"/>
        </w:tabs>
        <w:ind w:left="480"/>
        <w:rPr>
          <w:del w:id="80" w:author="Liu,Lei(GIS)" w:date="2017-03-03T13:51:00Z"/>
          <w:rFonts w:asciiTheme="minorEastAsia" w:eastAsiaTheme="minorEastAsia" w:hAnsiTheme="minorEastAsia"/>
          <w:noProof/>
          <w:szCs w:val="24"/>
        </w:rPr>
      </w:pPr>
      <w:del w:id="81" w:author="Liu,Lei(GIS)" w:date="2017-03-03T13:51:00Z">
        <w:r w:rsidRPr="001D0292" w:rsidDel="000A5655">
          <w:rPr>
            <w:rFonts w:asciiTheme="minorEastAsia" w:eastAsiaTheme="minorEastAsia" w:hAnsiTheme="minorEastAsia"/>
            <w:szCs w:val="24"/>
            <w:rPrChange w:id="82" w:author="Liu,Lei(GIS)" w:date="2017-03-03T13:51:00Z">
              <w:rPr>
                <w:rStyle w:val="a7"/>
                <w:noProof/>
                <w:u w:val="none"/>
              </w:rPr>
            </w:rPrChange>
          </w:rPr>
          <w:delText>5.2DBRef</w:delText>
        </w:r>
        <w:r w:rsidRPr="001D0292" w:rsidDel="000A5655">
          <w:rPr>
            <w:rFonts w:asciiTheme="minorEastAsia" w:eastAsiaTheme="minorEastAsia" w:hAnsiTheme="minorEastAsia"/>
            <w:noProof/>
            <w:webHidden/>
            <w:szCs w:val="24"/>
          </w:rPr>
          <w:tab/>
          <w:delText>1</w:delText>
        </w:r>
      </w:del>
    </w:p>
    <w:p w:rsidR="00663A56" w:rsidRPr="001D0292" w:rsidDel="000A5655" w:rsidRDefault="00663A56">
      <w:pPr>
        <w:pStyle w:val="10"/>
        <w:tabs>
          <w:tab w:val="left" w:pos="420"/>
          <w:tab w:val="right" w:leader="dot" w:pos="8296"/>
        </w:tabs>
        <w:rPr>
          <w:del w:id="83" w:author="Liu,Lei(GIS)" w:date="2017-03-03T13:51:00Z"/>
          <w:rFonts w:asciiTheme="minorEastAsia" w:eastAsiaTheme="minorEastAsia" w:hAnsiTheme="minorEastAsia"/>
          <w:noProof/>
          <w:szCs w:val="24"/>
        </w:rPr>
      </w:pPr>
      <w:del w:id="84" w:author="Liu,Lei(GIS)" w:date="2017-03-03T13:51:00Z">
        <w:r w:rsidRPr="001D0292" w:rsidDel="000A5655">
          <w:rPr>
            <w:rFonts w:asciiTheme="minorEastAsia" w:eastAsiaTheme="minorEastAsia" w:hAnsiTheme="minorEastAsia"/>
            <w:szCs w:val="24"/>
            <w:rPrChange w:id="85" w:author="Liu,Lei(GIS)" w:date="2017-03-03T13:51:00Z">
              <w:rPr>
                <w:rStyle w:val="a7"/>
                <w:noProof/>
                <w:u w:val="none"/>
              </w:rPr>
            </w:rPrChange>
          </w:rPr>
          <w:delText>6.</w:delText>
        </w:r>
        <w:r w:rsidRPr="001D0292" w:rsidDel="000A5655">
          <w:rPr>
            <w:rFonts w:asciiTheme="minorEastAsia" w:eastAsiaTheme="minorEastAsia" w:hAnsiTheme="minorEastAsia"/>
            <w:noProof/>
            <w:szCs w:val="24"/>
          </w:rPr>
          <w:tab/>
        </w:r>
        <w:r w:rsidRPr="001D0292" w:rsidDel="000A5655">
          <w:rPr>
            <w:rFonts w:asciiTheme="minorEastAsia" w:eastAsiaTheme="minorEastAsia" w:hAnsiTheme="minorEastAsia" w:hint="eastAsia"/>
            <w:szCs w:val="24"/>
            <w:rPrChange w:id="86" w:author="Liu,Lei(GIS)" w:date="2017-03-03T13:51:00Z">
              <w:rPr>
                <w:rStyle w:val="a7"/>
                <w:rFonts w:hint="eastAsia"/>
                <w:noProof/>
                <w:u w:val="none"/>
              </w:rPr>
            </w:rPrChange>
          </w:rPr>
          <w:delText>参考资料</w:delText>
        </w:r>
        <w:r w:rsidRPr="001D0292" w:rsidDel="000A5655">
          <w:rPr>
            <w:rFonts w:asciiTheme="minorEastAsia" w:eastAsiaTheme="minorEastAsia" w:hAnsiTheme="minorEastAsia"/>
            <w:noProof/>
            <w:webHidden/>
            <w:szCs w:val="24"/>
          </w:rPr>
          <w:tab/>
          <w:delText>1</w:delText>
        </w:r>
      </w:del>
    </w:p>
    <w:p w:rsidR="00015C68" w:rsidRPr="001D0292" w:rsidRDefault="00663A56" w:rsidP="0087078A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/>
          <w:szCs w:val="24"/>
        </w:rPr>
        <w:fldChar w:fldCharType="end"/>
      </w:r>
    </w:p>
    <w:p w:rsidR="002E48FC" w:rsidRPr="001D0292" w:rsidRDefault="002E48FC" w:rsidP="002E48FC">
      <w:pPr>
        <w:rPr>
          <w:rFonts w:asciiTheme="minorEastAsia" w:eastAsiaTheme="minorEastAsia" w:hAnsiTheme="minorEastAsia"/>
          <w:szCs w:val="24"/>
        </w:rPr>
      </w:pPr>
    </w:p>
    <w:p w:rsidR="002E48FC" w:rsidRPr="001D0292" w:rsidRDefault="002E48FC" w:rsidP="006C0C49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>jar cvfm MyWordCount.jar manifest.data *.class</w:t>
      </w:r>
    </w:p>
    <w:p w:rsidR="00980B11" w:rsidRPr="001D0292" w:rsidRDefault="00980B11" w:rsidP="006C0C49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 w:hint="eastAsia"/>
          <w:color w:val="00FF00"/>
          <w:szCs w:val="24"/>
        </w:rPr>
        <w:t>汉字</w:t>
      </w:r>
    </w:p>
    <w:p w:rsidR="002E48FC" w:rsidRPr="001D0292" w:rsidRDefault="002E48FC" w:rsidP="0087078A">
      <w:pPr>
        <w:rPr>
          <w:rFonts w:asciiTheme="minorEastAsia" w:eastAsiaTheme="minorEastAsia" w:hAnsiTheme="minorEastAsia"/>
          <w:szCs w:val="24"/>
        </w:rPr>
      </w:pPr>
    </w:p>
    <w:p w:rsidR="00015C68" w:rsidRPr="001D0292" w:rsidRDefault="006A0163" w:rsidP="0087078A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 w:hint="eastAsia"/>
          <w:szCs w:val="24"/>
        </w:rPr>
        <w:tab/>
        <w:t>习惯于Oracle，MySQL等关系型数据库的SQL操作，对于初次接触MongoDB的查询语法而言，不是那么容易转换，如下简单介绍</w:t>
      </w:r>
      <w:r w:rsidR="00AC169F" w:rsidRPr="001D0292">
        <w:rPr>
          <w:rFonts w:asciiTheme="minorEastAsia" w:eastAsiaTheme="minorEastAsia" w:hAnsiTheme="minorEastAsia" w:hint="eastAsia"/>
          <w:szCs w:val="24"/>
        </w:rPr>
        <w:t>常见的</w:t>
      </w:r>
      <w:r w:rsidR="00E16AE9" w:rsidRPr="001D0292">
        <w:rPr>
          <w:rFonts w:asciiTheme="minorEastAsia" w:eastAsiaTheme="minorEastAsia" w:hAnsiTheme="minorEastAsia" w:hint="eastAsia"/>
          <w:szCs w:val="24"/>
        </w:rPr>
        <w:t>SQL操作与MongoDB之间的转换</w:t>
      </w:r>
      <w:r w:rsidRPr="001D0292">
        <w:rPr>
          <w:rFonts w:asciiTheme="minorEastAsia" w:eastAsiaTheme="minorEastAsia" w:hAnsiTheme="minorEastAsia" w:hint="eastAsia"/>
          <w:szCs w:val="24"/>
        </w:rPr>
        <w:t>。</w:t>
      </w:r>
    </w:p>
    <w:p w:rsidR="00015C68" w:rsidRPr="001D0292" w:rsidRDefault="00B93FCA" w:rsidP="0087078A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 w:hint="eastAsia"/>
          <w:szCs w:val="24"/>
        </w:rPr>
        <w:tab/>
        <w:t>对于这些操作尤其是聚合操作，MongoDB的低版本支持比较弱，很多选项不支持，使用时务必对照官方文档进行参考。</w:t>
      </w:r>
    </w:p>
    <w:p w:rsidR="002431CA" w:rsidRPr="001D0292" w:rsidRDefault="00342601" w:rsidP="00CA2A72">
      <w:pPr>
        <w:pStyle w:val="1"/>
        <w:numPr>
          <w:ilvl w:val="0"/>
          <w:numId w:val="2"/>
        </w:numPr>
        <w:rPr>
          <w:rFonts w:asciiTheme="minorEastAsia" w:eastAsiaTheme="minorEastAsia" w:hAnsiTheme="minorEastAsia"/>
          <w:sz w:val="24"/>
          <w:szCs w:val="24"/>
        </w:rPr>
      </w:pPr>
      <w:bookmarkStart w:id="87" w:name="_Toc476312440"/>
      <w:r w:rsidRPr="001D0292">
        <w:rPr>
          <w:rFonts w:asciiTheme="minorEastAsia" w:eastAsiaTheme="minorEastAsia" w:hAnsiTheme="minorEastAsia" w:hint="eastAsia"/>
          <w:sz w:val="24"/>
          <w:szCs w:val="24"/>
        </w:rPr>
        <w:t>多条件查询</w:t>
      </w:r>
      <w:bookmarkEnd w:id="87"/>
    </w:p>
    <w:p w:rsidR="00342601" w:rsidRPr="001D0292" w:rsidRDefault="00637855" w:rsidP="00920184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>db.student.find({"age":19, "name":/.*ang.*/i});</w:t>
      </w:r>
    </w:p>
    <w:p w:rsidR="00717CE3" w:rsidRPr="001D0292" w:rsidRDefault="00A75B3A" w:rsidP="00B43634">
      <w:pPr>
        <w:ind w:firstLine="360"/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 w:hint="eastAsia"/>
          <w:szCs w:val="24"/>
        </w:rPr>
        <w:t>普通条件比对和正则匹配。</w:t>
      </w:r>
    </w:p>
    <w:p w:rsidR="002431CA" w:rsidRPr="001D0292" w:rsidRDefault="00D14A75" w:rsidP="00CA2A72">
      <w:pPr>
        <w:pStyle w:val="1"/>
        <w:numPr>
          <w:ilvl w:val="0"/>
          <w:numId w:val="2"/>
        </w:numPr>
        <w:rPr>
          <w:rFonts w:asciiTheme="minorEastAsia" w:eastAsiaTheme="minorEastAsia" w:hAnsiTheme="minorEastAsia"/>
          <w:sz w:val="24"/>
          <w:szCs w:val="24"/>
        </w:rPr>
      </w:pPr>
      <w:bookmarkStart w:id="88" w:name="_Toc476312441"/>
      <w:r w:rsidRPr="001D0292">
        <w:rPr>
          <w:rFonts w:asciiTheme="minorEastAsia" w:eastAsiaTheme="minorEastAsia" w:hAnsiTheme="minorEastAsia" w:hint="eastAsia"/>
          <w:sz w:val="24"/>
          <w:szCs w:val="24"/>
        </w:rPr>
        <w:t>虑重</w:t>
      </w:r>
      <w:bookmarkEnd w:id="88"/>
    </w:p>
    <w:p w:rsidR="00B43634" w:rsidRPr="001D0292" w:rsidRDefault="00F804B6" w:rsidP="00920184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 w:hint="eastAsia"/>
          <w:color w:val="00FF00"/>
          <w:szCs w:val="24"/>
        </w:rPr>
        <w:t>db.student.</w:t>
      </w:r>
      <w:r w:rsidR="005F40F8" w:rsidRPr="001D0292">
        <w:rPr>
          <w:rFonts w:asciiTheme="minorEastAsia" w:eastAsiaTheme="minorEastAsia" w:hAnsiTheme="minorEastAsia" w:cs="Times New Roman" w:hint="eastAsia"/>
          <w:color w:val="00FF00"/>
          <w:szCs w:val="24"/>
        </w:rPr>
        <w:t>distinct(</w:t>
      </w:r>
      <w:r w:rsidR="005F40F8" w:rsidRPr="001D0292">
        <w:rPr>
          <w:rFonts w:asciiTheme="minorEastAsia" w:eastAsiaTheme="minorEastAsia" w:hAnsiTheme="minorEastAsia" w:cs="Times New Roman"/>
          <w:color w:val="00FF00"/>
          <w:szCs w:val="24"/>
        </w:rPr>
        <w:t>“</w:t>
      </w:r>
      <w:r w:rsidR="005F40F8" w:rsidRPr="001D0292">
        <w:rPr>
          <w:rFonts w:asciiTheme="minorEastAsia" w:eastAsiaTheme="minorEastAsia" w:hAnsiTheme="minorEastAsia" w:cs="Times New Roman" w:hint="eastAsia"/>
          <w:color w:val="00FF00"/>
          <w:szCs w:val="24"/>
        </w:rPr>
        <w:t>age</w:t>
      </w:r>
      <w:r w:rsidR="005F40F8" w:rsidRPr="001D0292">
        <w:rPr>
          <w:rFonts w:asciiTheme="minorEastAsia" w:eastAsiaTheme="minorEastAsia" w:hAnsiTheme="minorEastAsia" w:cs="Times New Roman"/>
          <w:color w:val="00FF00"/>
          <w:szCs w:val="24"/>
        </w:rPr>
        <w:t>”</w:t>
      </w:r>
      <w:r w:rsidR="005F40F8" w:rsidRPr="001D0292">
        <w:rPr>
          <w:rFonts w:asciiTheme="minorEastAsia" w:eastAsiaTheme="minorEastAsia" w:hAnsiTheme="minorEastAsia" w:cs="Times New Roman" w:hint="eastAsia"/>
          <w:color w:val="00FF00"/>
          <w:szCs w:val="24"/>
        </w:rPr>
        <w:t>);</w:t>
      </w:r>
    </w:p>
    <w:p w:rsidR="00490AC0" w:rsidRPr="001D0292" w:rsidRDefault="00490AC0" w:rsidP="00B43634">
      <w:pPr>
        <w:ind w:firstLine="360"/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 w:hint="eastAsia"/>
          <w:szCs w:val="24"/>
        </w:rPr>
        <w:t>MongoDB中貌似不能处理多列同时distinct。</w:t>
      </w:r>
    </w:p>
    <w:p w:rsidR="00820A56" w:rsidRPr="001D0292" w:rsidRDefault="00820A56" w:rsidP="00CA2A72">
      <w:pPr>
        <w:pStyle w:val="1"/>
        <w:numPr>
          <w:ilvl w:val="0"/>
          <w:numId w:val="2"/>
        </w:numPr>
        <w:rPr>
          <w:rFonts w:asciiTheme="minorEastAsia" w:eastAsiaTheme="minorEastAsia" w:hAnsiTheme="minorEastAsia"/>
          <w:sz w:val="24"/>
          <w:szCs w:val="24"/>
        </w:rPr>
      </w:pPr>
      <w:bookmarkStart w:id="89" w:name="_Toc476312442"/>
      <w:r w:rsidRPr="001D0292">
        <w:rPr>
          <w:rFonts w:asciiTheme="minorEastAsia" w:eastAsiaTheme="minorEastAsia" w:hAnsiTheme="minorEastAsia" w:hint="eastAsia"/>
          <w:sz w:val="24"/>
          <w:szCs w:val="24"/>
        </w:rPr>
        <w:t>统计</w:t>
      </w:r>
      <w:bookmarkEnd w:id="89"/>
    </w:p>
    <w:p w:rsidR="00820A56" w:rsidRPr="001D0292" w:rsidRDefault="00820A56" w:rsidP="00920184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 w:hint="eastAsia"/>
          <w:color w:val="00FF00"/>
          <w:szCs w:val="24"/>
        </w:rPr>
        <w:t>db.student.count({</w:t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>“</w:t>
      </w:r>
      <w:r w:rsidRPr="001D0292">
        <w:rPr>
          <w:rFonts w:asciiTheme="minorEastAsia" w:eastAsiaTheme="minorEastAsia" w:hAnsiTheme="minorEastAsia" w:cs="Times New Roman" w:hint="eastAsia"/>
          <w:color w:val="00FF00"/>
          <w:szCs w:val="24"/>
        </w:rPr>
        <w:t>age</w:t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>”</w:t>
      </w:r>
      <w:r w:rsidRPr="001D0292">
        <w:rPr>
          <w:rFonts w:asciiTheme="minorEastAsia" w:eastAsiaTheme="minorEastAsia" w:hAnsiTheme="minorEastAsia" w:cs="Times New Roman" w:hint="eastAsia"/>
          <w:color w:val="00FF00"/>
          <w:szCs w:val="24"/>
        </w:rPr>
        <w:t>:20});</w:t>
      </w:r>
    </w:p>
    <w:p w:rsidR="00820A56" w:rsidRPr="001D0292" w:rsidRDefault="00820A56" w:rsidP="00820A56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 w:hint="eastAsia"/>
          <w:szCs w:val="24"/>
        </w:rPr>
        <w:tab/>
        <w:t>统计年龄为20的人数。</w:t>
      </w:r>
    </w:p>
    <w:p w:rsidR="002431CA" w:rsidRPr="001D0292" w:rsidRDefault="00CC48B1" w:rsidP="00CA2A72">
      <w:pPr>
        <w:pStyle w:val="1"/>
        <w:numPr>
          <w:ilvl w:val="0"/>
          <w:numId w:val="2"/>
        </w:numPr>
        <w:rPr>
          <w:rFonts w:asciiTheme="minorEastAsia" w:eastAsiaTheme="minorEastAsia" w:hAnsiTheme="minorEastAsia"/>
          <w:sz w:val="24"/>
          <w:szCs w:val="24"/>
        </w:rPr>
      </w:pPr>
      <w:bookmarkStart w:id="90" w:name="_Toc476312443"/>
      <w:r w:rsidRPr="001D0292">
        <w:rPr>
          <w:rFonts w:asciiTheme="minorEastAsia" w:eastAsiaTheme="minorEastAsia" w:hAnsiTheme="minorEastAsia" w:hint="eastAsia"/>
          <w:sz w:val="24"/>
          <w:szCs w:val="24"/>
        </w:rPr>
        <w:t>分组</w:t>
      </w:r>
      <w:bookmarkEnd w:id="90"/>
    </w:p>
    <w:p w:rsidR="00B737BC" w:rsidRPr="001D0292" w:rsidRDefault="00780CD4" w:rsidP="00F05C06">
      <w:pPr>
        <w:ind w:firstLine="240"/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 w:hint="eastAsia"/>
          <w:szCs w:val="24"/>
        </w:rPr>
        <w:t>MongoDB提供了好几种可以进行分组的方法，</w:t>
      </w:r>
      <w:r w:rsidR="00B737BC" w:rsidRPr="001D0292">
        <w:rPr>
          <w:rFonts w:asciiTheme="minorEastAsia" w:eastAsiaTheme="minorEastAsia" w:hAnsiTheme="minorEastAsia" w:hint="eastAsia"/>
          <w:szCs w:val="24"/>
        </w:rPr>
        <w:t>以各自函数名执行均返回游标，以runCommand则返回普通信息。</w:t>
      </w:r>
    </w:p>
    <w:p w:rsidR="00CA6865" w:rsidRPr="001D0292" w:rsidRDefault="00780CD4" w:rsidP="00F05C06">
      <w:pPr>
        <w:ind w:firstLine="240"/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 w:hint="eastAsia"/>
          <w:szCs w:val="24"/>
        </w:rPr>
        <w:t>如下：</w:t>
      </w:r>
    </w:p>
    <w:p w:rsidR="003149D1" w:rsidRPr="001D0292" w:rsidRDefault="00F834BD" w:rsidP="003B1D22">
      <w:pPr>
        <w:pStyle w:val="2"/>
        <w:rPr>
          <w:rFonts w:asciiTheme="minorEastAsia" w:eastAsiaTheme="minorEastAsia" w:hAnsiTheme="minorEastAsia"/>
          <w:sz w:val="24"/>
          <w:szCs w:val="24"/>
        </w:rPr>
      </w:pPr>
      <w:bookmarkStart w:id="91" w:name="_Toc476312444"/>
      <w:r w:rsidRPr="001D0292">
        <w:rPr>
          <w:rFonts w:asciiTheme="minorEastAsia" w:eastAsiaTheme="minorEastAsia" w:hAnsiTheme="minorEastAsia" w:hint="eastAsia"/>
          <w:sz w:val="24"/>
          <w:szCs w:val="24"/>
        </w:rPr>
        <w:t>4.1</w:t>
      </w:r>
      <w:r w:rsidR="00FA3A24" w:rsidRPr="001D0292">
        <w:rPr>
          <w:rFonts w:asciiTheme="minorEastAsia" w:eastAsiaTheme="minorEastAsia" w:hAnsiTheme="minorEastAsia" w:hint="eastAsia"/>
          <w:sz w:val="24"/>
          <w:szCs w:val="24"/>
        </w:rPr>
        <w:t>group</w:t>
      </w:r>
      <w:bookmarkEnd w:id="91"/>
    </w:p>
    <w:p w:rsidR="00C16E4C" w:rsidRPr="001D0292" w:rsidRDefault="00C16E4C" w:rsidP="00C16E4C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/>
          <w:szCs w:val="24"/>
        </w:rPr>
        <w:t>db.runCommand(</w:t>
      </w:r>
    </w:p>
    <w:p w:rsidR="00C16E4C" w:rsidRPr="001D0292" w:rsidRDefault="00C16E4C" w:rsidP="00C16E4C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/>
          <w:szCs w:val="24"/>
        </w:rPr>
        <w:tab/>
        <w:t>{group:</w:t>
      </w:r>
    </w:p>
    <w:p w:rsidR="00C16E4C" w:rsidRPr="001D0292" w:rsidRDefault="00C16E4C" w:rsidP="00C16E4C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/>
          <w:szCs w:val="24"/>
        </w:rPr>
        <w:tab/>
      </w:r>
      <w:r w:rsidRPr="001D0292">
        <w:rPr>
          <w:rFonts w:asciiTheme="minorEastAsia" w:eastAsiaTheme="minorEastAsia" w:hAnsiTheme="minorEastAsia"/>
          <w:szCs w:val="24"/>
        </w:rPr>
        <w:tab/>
        <w:t>{</w:t>
      </w:r>
    </w:p>
    <w:p w:rsidR="00C16E4C" w:rsidRPr="001D0292" w:rsidRDefault="00C16E4C" w:rsidP="00C16E4C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/>
          <w:szCs w:val="24"/>
        </w:rPr>
        <w:tab/>
      </w:r>
      <w:r w:rsidRPr="001D0292">
        <w:rPr>
          <w:rFonts w:asciiTheme="minorEastAsia" w:eastAsiaTheme="minorEastAsia" w:hAnsiTheme="minorEastAsia"/>
          <w:szCs w:val="24"/>
        </w:rPr>
        <w:tab/>
      </w:r>
      <w:r w:rsidRPr="001D0292">
        <w:rPr>
          <w:rFonts w:asciiTheme="minorEastAsia" w:eastAsiaTheme="minorEastAsia" w:hAnsiTheme="minorEastAsia"/>
          <w:szCs w:val="24"/>
        </w:rPr>
        <w:tab/>
        <w:t>ns: &lt;namespace&gt;,</w:t>
      </w:r>
    </w:p>
    <w:p w:rsidR="00C16E4C" w:rsidRPr="001D0292" w:rsidRDefault="00C16E4C" w:rsidP="00C16E4C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/>
          <w:szCs w:val="24"/>
        </w:rPr>
        <w:tab/>
      </w:r>
      <w:r w:rsidRPr="001D0292">
        <w:rPr>
          <w:rFonts w:asciiTheme="minorEastAsia" w:eastAsiaTheme="minorEastAsia" w:hAnsiTheme="minorEastAsia"/>
          <w:szCs w:val="24"/>
        </w:rPr>
        <w:tab/>
      </w:r>
      <w:r w:rsidRPr="001D0292">
        <w:rPr>
          <w:rFonts w:asciiTheme="minorEastAsia" w:eastAsiaTheme="minorEastAsia" w:hAnsiTheme="minorEastAsia"/>
          <w:szCs w:val="24"/>
        </w:rPr>
        <w:tab/>
        <w:t>key: &lt;key&gt;,</w:t>
      </w:r>
    </w:p>
    <w:p w:rsidR="00C16E4C" w:rsidRPr="001D0292" w:rsidRDefault="002E1326" w:rsidP="00C16E4C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 w:hint="eastAsia"/>
          <w:szCs w:val="24"/>
        </w:rPr>
        <w:tab/>
      </w:r>
      <w:r w:rsidRPr="001D0292">
        <w:rPr>
          <w:rFonts w:asciiTheme="minorEastAsia" w:eastAsiaTheme="minorEastAsia" w:hAnsiTheme="minorEastAsia" w:hint="eastAsia"/>
          <w:szCs w:val="24"/>
        </w:rPr>
        <w:tab/>
      </w:r>
      <w:r w:rsidRPr="001D0292">
        <w:rPr>
          <w:rFonts w:asciiTheme="minorEastAsia" w:eastAsiaTheme="minorEastAsia" w:hAnsiTheme="minorEastAsia" w:hint="eastAsia"/>
          <w:szCs w:val="24"/>
        </w:rPr>
        <w:tab/>
      </w:r>
      <w:r w:rsidR="00C16E4C" w:rsidRPr="001D0292">
        <w:rPr>
          <w:rFonts w:asciiTheme="minorEastAsia" w:eastAsiaTheme="minorEastAsia" w:hAnsiTheme="minorEastAsia" w:hint="eastAsia"/>
          <w:szCs w:val="24"/>
        </w:rPr>
        <w:t>$reduce: &lt;reduce function&gt;,</w:t>
      </w:r>
      <w:r w:rsidR="00C16E4C" w:rsidRPr="001D0292">
        <w:rPr>
          <w:rFonts w:asciiTheme="minorEastAsia" w:eastAsiaTheme="minorEastAsia" w:hAnsiTheme="minorEastAsia" w:hint="eastAsia"/>
          <w:szCs w:val="24"/>
        </w:rPr>
        <w:tab/>
        <w:t>// function(curr, result)进入的数据被分组过，因此在这里操作就相当于对同一个组的数据操作</w:t>
      </w:r>
    </w:p>
    <w:p w:rsidR="00C16E4C" w:rsidRPr="001D0292" w:rsidRDefault="00C16E4C" w:rsidP="00C16E4C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 w:hint="eastAsia"/>
          <w:szCs w:val="24"/>
        </w:rPr>
        <w:tab/>
      </w:r>
      <w:r w:rsidRPr="001D0292">
        <w:rPr>
          <w:rFonts w:asciiTheme="minorEastAsia" w:eastAsiaTheme="minorEastAsia" w:hAnsiTheme="minorEastAsia" w:hint="eastAsia"/>
          <w:szCs w:val="24"/>
        </w:rPr>
        <w:tab/>
      </w:r>
      <w:r w:rsidRPr="001D0292">
        <w:rPr>
          <w:rFonts w:asciiTheme="minorEastAsia" w:eastAsiaTheme="minorEastAsia" w:hAnsiTheme="minorEastAsia" w:hint="eastAsia"/>
          <w:szCs w:val="24"/>
        </w:rPr>
        <w:tab/>
        <w:t>$keyf: &lt;key function&gt;,</w:t>
      </w:r>
      <w:r w:rsidRPr="001D0292">
        <w:rPr>
          <w:rFonts w:asciiTheme="minorEastAsia" w:eastAsiaTheme="minorEastAsia" w:hAnsiTheme="minorEastAsia" w:hint="eastAsia"/>
          <w:szCs w:val="24"/>
        </w:rPr>
        <w:tab/>
        <w:t>// function(doc)和key的作用相同，有时需要预处理组成一些复杂的key会用到keyf</w:t>
      </w:r>
    </w:p>
    <w:p w:rsidR="00C16E4C" w:rsidRPr="001D0292" w:rsidRDefault="00C16E4C" w:rsidP="00C16E4C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 w:hint="eastAsia"/>
          <w:szCs w:val="24"/>
        </w:rPr>
        <w:tab/>
      </w:r>
      <w:r w:rsidRPr="001D0292">
        <w:rPr>
          <w:rFonts w:asciiTheme="minorEastAsia" w:eastAsiaTheme="minorEastAsia" w:hAnsiTheme="minorEastAsia" w:hint="eastAsia"/>
          <w:szCs w:val="24"/>
        </w:rPr>
        <w:tab/>
      </w:r>
      <w:r w:rsidRPr="001D0292">
        <w:rPr>
          <w:rFonts w:asciiTheme="minorEastAsia" w:eastAsiaTheme="minorEastAsia" w:hAnsiTheme="minorEastAsia" w:hint="eastAsia"/>
          <w:szCs w:val="24"/>
        </w:rPr>
        <w:tab/>
        <w:t>cond: &lt;query&gt;,</w:t>
      </w:r>
      <w:r w:rsidRPr="001D0292">
        <w:rPr>
          <w:rFonts w:asciiTheme="minorEastAsia" w:eastAsiaTheme="minorEastAsia" w:hAnsiTheme="minorEastAsia" w:hint="eastAsia"/>
          <w:szCs w:val="24"/>
        </w:rPr>
        <w:tab/>
        <w:t>// 类似于select中的where，对数据进行过滤</w:t>
      </w:r>
    </w:p>
    <w:p w:rsidR="00C16E4C" w:rsidRPr="001D0292" w:rsidRDefault="00C16E4C" w:rsidP="00C16E4C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 w:hint="eastAsia"/>
          <w:szCs w:val="24"/>
        </w:rPr>
        <w:tab/>
      </w:r>
      <w:r w:rsidRPr="001D0292">
        <w:rPr>
          <w:rFonts w:asciiTheme="minorEastAsia" w:eastAsiaTheme="minorEastAsia" w:hAnsiTheme="minorEastAsia" w:hint="eastAsia"/>
          <w:szCs w:val="24"/>
        </w:rPr>
        <w:tab/>
      </w:r>
      <w:r w:rsidRPr="001D0292">
        <w:rPr>
          <w:rFonts w:asciiTheme="minorEastAsia" w:eastAsiaTheme="minorEastAsia" w:hAnsiTheme="minorEastAsia" w:hint="eastAsia"/>
          <w:szCs w:val="24"/>
        </w:rPr>
        <w:tab/>
        <w:t>finalize: &lt;finalize function&gt;</w:t>
      </w:r>
      <w:r w:rsidRPr="001D0292">
        <w:rPr>
          <w:rFonts w:asciiTheme="minorEastAsia" w:eastAsiaTheme="minorEastAsia" w:hAnsiTheme="minorEastAsia" w:hint="eastAsia"/>
          <w:szCs w:val="24"/>
        </w:rPr>
        <w:tab/>
        <w:t>// function(result)可以在这里对产生的结果再进行处理</w:t>
      </w:r>
    </w:p>
    <w:p w:rsidR="00C16E4C" w:rsidRPr="001D0292" w:rsidRDefault="00C16E4C" w:rsidP="00C16E4C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/>
          <w:szCs w:val="24"/>
        </w:rPr>
        <w:tab/>
      </w:r>
      <w:r w:rsidRPr="001D0292">
        <w:rPr>
          <w:rFonts w:asciiTheme="minorEastAsia" w:eastAsiaTheme="minorEastAsia" w:hAnsiTheme="minorEastAsia"/>
          <w:szCs w:val="24"/>
        </w:rPr>
        <w:tab/>
        <w:t>}</w:t>
      </w:r>
    </w:p>
    <w:p w:rsidR="00C16E4C" w:rsidRPr="001D0292" w:rsidRDefault="00C16E4C" w:rsidP="00C16E4C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/>
          <w:szCs w:val="24"/>
        </w:rPr>
        <w:tab/>
        <w:t>}</w:t>
      </w:r>
    </w:p>
    <w:p w:rsidR="005E4732" w:rsidRPr="001D0292" w:rsidRDefault="00C16E4C" w:rsidP="00C16E4C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/>
          <w:szCs w:val="24"/>
        </w:rPr>
        <w:t>);</w:t>
      </w:r>
    </w:p>
    <w:p w:rsidR="00DE080B" w:rsidRPr="001D0292" w:rsidRDefault="00DE080B" w:rsidP="00C16E4C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 w:hint="eastAsia"/>
          <w:szCs w:val="24"/>
        </w:rPr>
        <w:t>或者</w:t>
      </w:r>
    </w:p>
    <w:p w:rsidR="000D0876" w:rsidRPr="001D0292" w:rsidRDefault="000D0876" w:rsidP="00C16E4C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 w:hint="eastAsia"/>
          <w:szCs w:val="24"/>
        </w:rPr>
        <w:t>db.collection.group(</w:t>
      </w:r>
    </w:p>
    <w:p w:rsidR="000D0876" w:rsidRPr="001D0292" w:rsidRDefault="00F07AEA" w:rsidP="00F07AEA">
      <w:pPr>
        <w:ind w:firstLine="420"/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 w:hint="eastAsia"/>
          <w:szCs w:val="24"/>
        </w:rPr>
        <w:t>{</w:t>
      </w:r>
    </w:p>
    <w:p w:rsidR="00F07AEA" w:rsidRPr="001D0292" w:rsidRDefault="00F07AEA" w:rsidP="00F07AEA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/>
          <w:szCs w:val="24"/>
        </w:rPr>
        <w:tab/>
      </w:r>
      <w:r w:rsidRPr="001D0292">
        <w:rPr>
          <w:rFonts w:asciiTheme="minorEastAsia" w:eastAsiaTheme="minorEastAsia" w:hAnsiTheme="minorEastAsia"/>
          <w:szCs w:val="24"/>
        </w:rPr>
        <w:tab/>
        <w:t>key: &lt;key&gt;,</w:t>
      </w:r>
    </w:p>
    <w:p w:rsidR="00F07AEA" w:rsidRPr="001D0292" w:rsidRDefault="00F07AEA" w:rsidP="00F07AEA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 w:hint="eastAsia"/>
          <w:szCs w:val="24"/>
        </w:rPr>
        <w:tab/>
      </w:r>
      <w:r w:rsidRPr="001D0292">
        <w:rPr>
          <w:rFonts w:asciiTheme="minorEastAsia" w:eastAsiaTheme="minorEastAsia" w:hAnsiTheme="minorEastAsia" w:hint="eastAsia"/>
          <w:szCs w:val="24"/>
        </w:rPr>
        <w:tab/>
        <w:t>$reduce: &lt;reduce function&gt;,</w:t>
      </w:r>
      <w:r w:rsidRPr="001D0292">
        <w:rPr>
          <w:rFonts w:asciiTheme="minorEastAsia" w:eastAsiaTheme="minorEastAsia" w:hAnsiTheme="minorEastAsia" w:hint="eastAsia"/>
          <w:szCs w:val="24"/>
        </w:rPr>
        <w:tab/>
        <w:t>// function(curr, result)进入的数据被分组过，因此在这里操作就相当于对同一个组的数据操作</w:t>
      </w:r>
    </w:p>
    <w:p w:rsidR="00F07AEA" w:rsidRPr="001D0292" w:rsidRDefault="00F07AEA" w:rsidP="00F07AEA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 w:hint="eastAsia"/>
          <w:szCs w:val="24"/>
        </w:rPr>
        <w:tab/>
      </w:r>
      <w:r w:rsidRPr="001D0292">
        <w:rPr>
          <w:rFonts w:asciiTheme="minorEastAsia" w:eastAsiaTheme="minorEastAsia" w:hAnsiTheme="minorEastAsia" w:hint="eastAsia"/>
          <w:szCs w:val="24"/>
        </w:rPr>
        <w:tab/>
        <w:t>$keyf: &lt;key function&gt;,</w:t>
      </w:r>
      <w:r w:rsidRPr="001D0292">
        <w:rPr>
          <w:rFonts w:asciiTheme="minorEastAsia" w:eastAsiaTheme="minorEastAsia" w:hAnsiTheme="minorEastAsia" w:hint="eastAsia"/>
          <w:szCs w:val="24"/>
        </w:rPr>
        <w:tab/>
        <w:t>// function(doc)和key的作用相同，有时需要预处理组成一些复杂的key会用到keyf</w:t>
      </w:r>
    </w:p>
    <w:p w:rsidR="00F07AEA" w:rsidRPr="001D0292" w:rsidRDefault="00F07AEA" w:rsidP="00F07AEA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 w:hint="eastAsia"/>
          <w:szCs w:val="24"/>
        </w:rPr>
        <w:tab/>
      </w:r>
      <w:r w:rsidRPr="001D0292">
        <w:rPr>
          <w:rFonts w:asciiTheme="minorEastAsia" w:eastAsiaTheme="minorEastAsia" w:hAnsiTheme="minorEastAsia" w:hint="eastAsia"/>
          <w:szCs w:val="24"/>
        </w:rPr>
        <w:tab/>
        <w:t>cond: &lt;query&gt;,</w:t>
      </w:r>
      <w:r w:rsidRPr="001D0292">
        <w:rPr>
          <w:rFonts w:asciiTheme="minorEastAsia" w:eastAsiaTheme="minorEastAsia" w:hAnsiTheme="minorEastAsia" w:hint="eastAsia"/>
          <w:szCs w:val="24"/>
        </w:rPr>
        <w:tab/>
        <w:t>// 类似于select中的where，对数据进行过滤</w:t>
      </w:r>
    </w:p>
    <w:p w:rsidR="00F07AEA" w:rsidRPr="001D0292" w:rsidRDefault="00F07AEA" w:rsidP="00F07AEA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 w:hint="eastAsia"/>
          <w:szCs w:val="24"/>
        </w:rPr>
        <w:tab/>
      </w:r>
      <w:r w:rsidRPr="001D0292">
        <w:rPr>
          <w:rFonts w:asciiTheme="minorEastAsia" w:eastAsiaTheme="minorEastAsia" w:hAnsiTheme="minorEastAsia" w:hint="eastAsia"/>
          <w:szCs w:val="24"/>
        </w:rPr>
        <w:tab/>
        <w:t>finalize: &lt;finalize function&gt;</w:t>
      </w:r>
      <w:r w:rsidRPr="001D0292">
        <w:rPr>
          <w:rFonts w:asciiTheme="minorEastAsia" w:eastAsiaTheme="minorEastAsia" w:hAnsiTheme="minorEastAsia" w:hint="eastAsia"/>
          <w:szCs w:val="24"/>
        </w:rPr>
        <w:tab/>
        <w:t>// function(result)可以在这里对产生的结果再进行处理</w:t>
      </w:r>
    </w:p>
    <w:p w:rsidR="00F07AEA" w:rsidRPr="001D0292" w:rsidRDefault="00F07AEA" w:rsidP="00F07AEA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/>
          <w:szCs w:val="24"/>
        </w:rPr>
        <w:tab/>
        <w:t>}</w:t>
      </w:r>
    </w:p>
    <w:p w:rsidR="00DE080B" w:rsidRPr="001D0292" w:rsidRDefault="000D0876" w:rsidP="00C16E4C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 w:hint="eastAsia"/>
          <w:szCs w:val="24"/>
        </w:rPr>
        <w:t>);</w:t>
      </w:r>
    </w:p>
    <w:p w:rsidR="00997390" w:rsidRPr="001D0292" w:rsidRDefault="00192F08" w:rsidP="003B1D22">
      <w:pPr>
        <w:pStyle w:val="3"/>
        <w:rPr>
          <w:rFonts w:asciiTheme="minorEastAsia" w:eastAsiaTheme="minorEastAsia" w:hAnsiTheme="minorEastAsia"/>
          <w:sz w:val="24"/>
          <w:szCs w:val="24"/>
        </w:rPr>
      </w:pPr>
      <w:bookmarkStart w:id="92" w:name="_Toc476312445"/>
      <w:r w:rsidRPr="001D0292">
        <w:rPr>
          <w:rFonts w:asciiTheme="minorEastAsia" w:eastAsiaTheme="minorEastAsia" w:hAnsiTheme="minorEastAsia" w:hint="eastAsia"/>
          <w:sz w:val="24"/>
          <w:szCs w:val="24"/>
        </w:rPr>
        <w:t>4.1.1</w:t>
      </w:r>
      <w:r w:rsidR="00863D51" w:rsidRPr="001D0292">
        <w:rPr>
          <w:rFonts w:asciiTheme="minorEastAsia" w:eastAsiaTheme="minorEastAsia" w:hAnsiTheme="minorEastAsia" w:hint="eastAsia"/>
          <w:sz w:val="24"/>
          <w:szCs w:val="24"/>
        </w:rPr>
        <w:t>简单分组</w:t>
      </w:r>
      <w:bookmarkEnd w:id="92"/>
    </w:p>
    <w:p w:rsidR="00EB4422" w:rsidRPr="001D0292" w:rsidRDefault="00EB4422" w:rsidP="00920184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>db.runCommand(</w:t>
      </w:r>
    </w:p>
    <w:p w:rsidR="00EB4422" w:rsidRPr="001D0292" w:rsidRDefault="00EB4422" w:rsidP="00920184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{group:</w:t>
      </w:r>
    </w:p>
    <w:p w:rsidR="00EB4422" w:rsidRPr="001D0292" w:rsidRDefault="00EB4422" w:rsidP="00920184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{</w:t>
      </w:r>
    </w:p>
    <w:p w:rsidR="00EB4422" w:rsidRPr="001D0292" w:rsidRDefault="00EB4422" w:rsidP="00920184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ns:'student',</w:t>
      </w:r>
    </w:p>
    <w:p w:rsidR="00EB4422" w:rsidRPr="001D0292" w:rsidRDefault="00EB4422" w:rsidP="00920184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key:{'age':1, 'sex':1},</w:t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</w:p>
    <w:p w:rsidR="00EB4422" w:rsidRPr="001D0292" w:rsidRDefault="00EB4422" w:rsidP="00920184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$reduce:function (cur, result) {</w:t>
      </w:r>
    </w:p>
    <w:p w:rsidR="00EB4422" w:rsidRPr="001D0292" w:rsidRDefault="00EB4422" w:rsidP="00920184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result.total += 1;</w:t>
      </w:r>
    </w:p>
    <w:p w:rsidR="00EB4422" w:rsidRPr="001D0292" w:rsidRDefault="00EB4422" w:rsidP="00920184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},</w:t>
      </w:r>
    </w:p>
    <w:p w:rsidR="00EB4422" w:rsidRPr="001D0292" w:rsidRDefault="00EB4422" w:rsidP="00920184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initial:{total:0}</w:t>
      </w:r>
    </w:p>
    <w:p w:rsidR="00EB4422" w:rsidRPr="001D0292" w:rsidRDefault="00EB4422" w:rsidP="00920184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}</w:t>
      </w:r>
    </w:p>
    <w:p w:rsidR="00EB4422" w:rsidRPr="001D0292" w:rsidRDefault="00EB4422" w:rsidP="00920184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}</w:t>
      </w:r>
    </w:p>
    <w:p w:rsidR="00EB4422" w:rsidRPr="001D0292" w:rsidRDefault="00EB4422" w:rsidP="00920184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>);</w:t>
      </w:r>
    </w:p>
    <w:p w:rsidR="00EB4422" w:rsidRPr="001D0292" w:rsidRDefault="00EB4422" w:rsidP="00EB4422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 w:hint="eastAsia"/>
          <w:szCs w:val="24"/>
        </w:rPr>
        <w:tab/>
        <w:t>以类似于select age, sex, count(1) from student group by age, sex;</w:t>
      </w:r>
    </w:p>
    <w:p w:rsidR="00114118" w:rsidRPr="001D0292" w:rsidRDefault="00114118" w:rsidP="003B1D22">
      <w:pPr>
        <w:pStyle w:val="3"/>
        <w:rPr>
          <w:rFonts w:asciiTheme="minorEastAsia" w:eastAsiaTheme="minorEastAsia" w:hAnsiTheme="minorEastAsia"/>
          <w:sz w:val="24"/>
          <w:szCs w:val="24"/>
        </w:rPr>
      </w:pPr>
      <w:bookmarkStart w:id="93" w:name="_Toc476312446"/>
      <w:r w:rsidRPr="001D0292">
        <w:rPr>
          <w:rFonts w:asciiTheme="minorEastAsia" w:eastAsiaTheme="minorEastAsia" w:hAnsiTheme="minorEastAsia" w:hint="eastAsia"/>
          <w:sz w:val="24"/>
          <w:szCs w:val="24"/>
        </w:rPr>
        <w:t>4.1.2分组多</w:t>
      </w:r>
      <w:r w:rsidR="00080322" w:rsidRPr="001D0292">
        <w:rPr>
          <w:rFonts w:asciiTheme="minorEastAsia" w:eastAsiaTheme="minorEastAsia" w:hAnsiTheme="minorEastAsia" w:hint="eastAsia"/>
          <w:sz w:val="24"/>
          <w:szCs w:val="24"/>
        </w:rPr>
        <w:t>记录</w:t>
      </w:r>
      <w:r w:rsidRPr="001D0292">
        <w:rPr>
          <w:rFonts w:asciiTheme="minorEastAsia" w:eastAsiaTheme="minorEastAsia" w:hAnsiTheme="minorEastAsia" w:hint="eastAsia"/>
          <w:sz w:val="24"/>
          <w:szCs w:val="24"/>
        </w:rPr>
        <w:t>合并</w:t>
      </w:r>
      <w:bookmarkEnd w:id="93"/>
    </w:p>
    <w:p w:rsidR="004615A2" w:rsidRPr="001D0292" w:rsidRDefault="004615A2" w:rsidP="00920184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>db.student.group(</w:t>
      </w:r>
    </w:p>
    <w:p w:rsidR="004615A2" w:rsidRPr="001D0292" w:rsidRDefault="004615A2" w:rsidP="00920184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{</w:t>
      </w:r>
    </w:p>
    <w:p w:rsidR="004615A2" w:rsidRPr="001D0292" w:rsidRDefault="004615A2" w:rsidP="00920184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 xml:space="preserve">"key":{"age":true}, </w:t>
      </w:r>
    </w:p>
    <w:p w:rsidR="004615A2" w:rsidRPr="001D0292" w:rsidRDefault="004615A2" w:rsidP="00920184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 xml:space="preserve">"initial":{"person":""}, </w:t>
      </w:r>
    </w:p>
    <w:p w:rsidR="004615A2" w:rsidRPr="001D0292" w:rsidRDefault="004615A2" w:rsidP="00920184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 xml:space="preserve">"$reduce":function(cur,prev) { </w:t>
      </w:r>
    </w:p>
    <w:p w:rsidR="004615A2" w:rsidRPr="001D0292" w:rsidRDefault="004615A2" w:rsidP="00920184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 xml:space="preserve">prev.person += cur.name; </w:t>
      </w:r>
    </w:p>
    <w:p w:rsidR="004615A2" w:rsidRPr="001D0292" w:rsidRDefault="004615A2" w:rsidP="00920184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}</w:t>
      </w:r>
    </w:p>
    <w:p w:rsidR="004615A2" w:rsidRPr="001D0292" w:rsidRDefault="004615A2" w:rsidP="00920184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}</w:t>
      </w:r>
    </w:p>
    <w:p w:rsidR="004615A2" w:rsidRPr="001D0292" w:rsidRDefault="004615A2" w:rsidP="00920184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>);</w:t>
      </w:r>
    </w:p>
    <w:p w:rsidR="00E959B6" w:rsidRPr="001D0292" w:rsidRDefault="004615A2" w:rsidP="004615A2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 w:hint="eastAsia"/>
          <w:szCs w:val="24"/>
        </w:rPr>
        <w:tab/>
        <w:t>类似于select中先group by然后将某列合并成一行。</w:t>
      </w:r>
    </w:p>
    <w:p w:rsidR="00780CD4" w:rsidRPr="001D0292" w:rsidRDefault="00EC677A" w:rsidP="00CA2A72">
      <w:pPr>
        <w:pStyle w:val="2"/>
        <w:rPr>
          <w:rFonts w:asciiTheme="minorEastAsia" w:eastAsiaTheme="minorEastAsia" w:hAnsiTheme="minorEastAsia"/>
          <w:sz w:val="24"/>
          <w:szCs w:val="24"/>
        </w:rPr>
      </w:pPr>
      <w:bookmarkStart w:id="94" w:name="_Toc476312447"/>
      <w:r w:rsidRPr="001D0292">
        <w:rPr>
          <w:rFonts w:asciiTheme="minorEastAsia" w:eastAsiaTheme="minorEastAsia" w:hAnsiTheme="minorEastAsia" w:hint="eastAsia"/>
          <w:sz w:val="24"/>
          <w:szCs w:val="24"/>
        </w:rPr>
        <w:t>4.2</w:t>
      </w:r>
      <w:r w:rsidR="00A17F6C" w:rsidRPr="001D0292">
        <w:rPr>
          <w:rFonts w:asciiTheme="minorEastAsia" w:eastAsiaTheme="minorEastAsia" w:hAnsiTheme="minorEastAsia" w:hint="eastAsia"/>
          <w:sz w:val="24"/>
          <w:szCs w:val="24"/>
        </w:rPr>
        <w:t>aggregate</w:t>
      </w:r>
      <w:bookmarkEnd w:id="94"/>
    </w:p>
    <w:p w:rsidR="00686687" w:rsidRPr="001D0292" w:rsidRDefault="00686687" w:rsidP="00686687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/>
          <w:szCs w:val="24"/>
        </w:rPr>
        <w:t>db.runCommand(</w:t>
      </w:r>
    </w:p>
    <w:p w:rsidR="00686687" w:rsidRPr="001D0292" w:rsidRDefault="00686687" w:rsidP="00686687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/>
          <w:szCs w:val="24"/>
        </w:rPr>
        <w:tab/>
        <w:t>{</w:t>
      </w:r>
    </w:p>
    <w:p w:rsidR="00686687" w:rsidRPr="001D0292" w:rsidRDefault="00686687" w:rsidP="00686687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 w:hint="eastAsia"/>
          <w:szCs w:val="24"/>
        </w:rPr>
        <w:tab/>
      </w:r>
      <w:r w:rsidRPr="001D0292">
        <w:rPr>
          <w:rFonts w:asciiTheme="minorEastAsia" w:eastAsiaTheme="minorEastAsia" w:hAnsiTheme="minorEastAsia" w:hint="eastAsia"/>
          <w:szCs w:val="24"/>
        </w:rPr>
        <w:tab/>
        <w:t>aggregate: "&lt;collection&gt;",</w:t>
      </w:r>
      <w:r w:rsidRPr="001D0292">
        <w:rPr>
          <w:rFonts w:asciiTheme="minorEastAsia" w:eastAsiaTheme="minorEastAsia" w:hAnsiTheme="minorEastAsia" w:hint="eastAsia"/>
          <w:szCs w:val="24"/>
        </w:rPr>
        <w:tab/>
        <w:t>// 要处理的表</w:t>
      </w:r>
    </w:p>
    <w:p w:rsidR="00686687" w:rsidRPr="001D0292" w:rsidRDefault="00686687" w:rsidP="00686687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 w:hint="eastAsia"/>
          <w:szCs w:val="24"/>
        </w:rPr>
        <w:tab/>
      </w:r>
      <w:r w:rsidRPr="001D0292">
        <w:rPr>
          <w:rFonts w:asciiTheme="minorEastAsia" w:eastAsiaTheme="minorEastAsia" w:hAnsiTheme="minorEastAsia" w:hint="eastAsia"/>
          <w:szCs w:val="24"/>
        </w:rPr>
        <w:tab/>
        <w:t>pipeline: [ &lt;stage&gt;, &lt;...&gt; ],</w:t>
      </w:r>
      <w:r w:rsidRPr="001D0292">
        <w:rPr>
          <w:rFonts w:asciiTheme="minorEastAsia" w:eastAsiaTheme="minorEastAsia" w:hAnsiTheme="minorEastAsia" w:hint="eastAsia"/>
          <w:szCs w:val="24"/>
        </w:rPr>
        <w:tab/>
        <w:t>// 管道过滤条件</w:t>
      </w:r>
    </w:p>
    <w:p w:rsidR="00686687" w:rsidRPr="001D0292" w:rsidRDefault="00686687" w:rsidP="00686687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 w:hint="eastAsia"/>
          <w:szCs w:val="24"/>
        </w:rPr>
        <w:tab/>
      </w:r>
      <w:r w:rsidRPr="001D0292">
        <w:rPr>
          <w:rFonts w:asciiTheme="minorEastAsia" w:eastAsiaTheme="minorEastAsia" w:hAnsiTheme="minorEastAsia" w:hint="eastAsia"/>
          <w:szCs w:val="24"/>
        </w:rPr>
        <w:tab/>
        <w:t>explain: &lt;boolean&gt;,</w:t>
      </w:r>
      <w:r w:rsidRPr="001D0292">
        <w:rPr>
          <w:rFonts w:asciiTheme="minorEastAsia" w:eastAsiaTheme="minorEastAsia" w:hAnsiTheme="minorEastAsia" w:hint="eastAsia"/>
          <w:szCs w:val="24"/>
        </w:rPr>
        <w:tab/>
        <w:t>// 返回一些处理信息</w:t>
      </w:r>
    </w:p>
    <w:p w:rsidR="00686687" w:rsidRPr="001D0292" w:rsidRDefault="00686687" w:rsidP="00686687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 w:hint="eastAsia"/>
          <w:szCs w:val="24"/>
        </w:rPr>
        <w:tab/>
      </w:r>
      <w:r w:rsidRPr="001D0292">
        <w:rPr>
          <w:rFonts w:asciiTheme="minorEastAsia" w:eastAsiaTheme="minorEastAsia" w:hAnsiTheme="minorEastAsia" w:hint="eastAsia"/>
          <w:szCs w:val="24"/>
        </w:rPr>
        <w:tab/>
        <w:t>allowDiskUse: &lt;boolean&gt;,</w:t>
      </w:r>
      <w:r w:rsidRPr="001D0292">
        <w:rPr>
          <w:rFonts w:asciiTheme="minorEastAsia" w:eastAsiaTheme="minorEastAsia" w:hAnsiTheme="minorEastAsia" w:hint="eastAsia"/>
          <w:szCs w:val="24"/>
        </w:rPr>
        <w:tab/>
        <w:t>// 使用内存最大大小有限制，此处允许在磁盘缓存数据</w:t>
      </w:r>
    </w:p>
    <w:p w:rsidR="00686687" w:rsidRPr="001D0292" w:rsidRDefault="00686687" w:rsidP="00686687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 w:hint="eastAsia"/>
          <w:szCs w:val="24"/>
        </w:rPr>
        <w:tab/>
      </w:r>
      <w:r w:rsidRPr="001D0292">
        <w:rPr>
          <w:rFonts w:asciiTheme="minorEastAsia" w:eastAsiaTheme="minorEastAsia" w:hAnsiTheme="minorEastAsia" w:hint="eastAsia"/>
          <w:szCs w:val="24"/>
        </w:rPr>
        <w:tab/>
        <w:t>cursor: &lt;document&gt;</w:t>
      </w:r>
      <w:r w:rsidRPr="001D0292">
        <w:rPr>
          <w:rFonts w:asciiTheme="minorEastAsia" w:eastAsiaTheme="minorEastAsia" w:hAnsiTheme="minorEastAsia" w:hint="eastAsia"/>
          <w:szCs w:val="24"/>
        </w:rPr>
        <w:tab/>
        <w:t>// 结果集单条大于16M时，可以使用游标解决这个问题</w:t>
      </w:r>
    </w:p>
    <w:p w:rsidR="00686687" w:rsidRPr="001D0292" w:rsidRDefault="00686687" w:rsidP="00686687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/>
          <w:szCs w:val="24"/>
        </w:rPr>
        <w:tab/>
        <w:t>}</w:t>
      </w:r>
    </w:p>
    <w:p w:rsidR="00CC48B1" w:rsidRPr="001D0292" w:rsidRDefault="00686687" w:rsidP="00686687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/>
          <w:szCs w:val="24"/>
        </w:rPr>
        <w:t>);</w:t>
      </w:r>
    </w:p>
    <w:p w:rsidR="008D7628" w:rsidRPr="001D0292" w:rsidRDefault="008D7628" w:rsidP="00686687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 w:hint="eastAsia"/>
          <w:szCs w:val="24"/>
        </w:rPr>
        <w:t>或者</w:t>
      </w:r>
    </w:p>
    <w:p w:rsidR="006464DF" w:rsidRPr="001D0292" w:rsidRDefault="006464DF" w:rsidP="00686687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 w:hint="eastAsia"/>
          <w:szCs w:val="24"/>
        </w:rPr>
        <w:t>db.collection.aggregate(</w:t>
      </w:r>
    </w:p>
    <w:p w:rsidR="006464DF" w:rsidRPr="001D0292" w:rsidRDefault="006464DF" w:rsidP="006464DF">
      <w:pPr>
        <w:ind w:firstLine="420"/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 w:hint="eastAsia"/>
          <w:szCs w:val="24"/>
        </w:rPr>
        <w:t>{</w:t>
      </w:r>
    </w:p>
    <w:p w:rsidR="00FD57D5" w:rsidRPr="001D0292" w:rsidRDefault="00FD57D5" w:rsidP="00FD57D5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 w:hint="eastAsia"/>
          <w:szCs w:val="24"/>
        </w:rPr>
        <w:tab/>
      </w:r>
      <w:r w:rsidRPr="001D0292">
        <w:rPr>
          <w:rFonts w:asciiTheme="minorEastAsia" w:eastAsiaTheme="minorEastAsia" w:hAnsiTheme="minorEastAsia" w:hint="eastAsia"/>
          <w:szCs w:val="24"/>
        </w:rPr>
        <w:tab/>
        <w:t>pipeline: [ &lt;stage&gt;, &lt;...&gt; ],</w:t>
      </w:r>
      <w:r w:rsidRPr="001D0292">
        <w:rPr>
          <w:rFonts w:asciiTheme="minorEastAsia" w:eastAsiaTheme="minorEastAsia" w:hAnsiTheme="minorEastAsia" w:hint="eastAsia"/>
          <w:szCs w:val="24"/>
        </w:rPr>
        <w:tab/>
        <w:t>// 管道过滤条件</w:t>
      </w:r>
    </w:p>
    <w:p w:rsidR="00FD57D5" w:rsidRPr="001D0292" w:rsidRDefault="00FD57D5" w:rsidP="00FD57D5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 w:hint="eastAsia"/>
          <w:szCs w:val="24"/>
        </w:rPr>
        <w:tab/>
      </w:r>
      <w:r w:rsidRPr="001D0292">
        <w:rPr>
          <w:rFonts w:asciiTheme="minorEastAsia" w:eastAsiaTheme="minorEastAsia" w:hAnsiTheme="minorEastAsia" w:hint="eastAsia"/>
          <w:szCs w:val="24"/>
        </w:rPr>
        <w:tab/>
        <w:t>explain: &lt;boolean&gt;,</w:t>
      </w:r>
      <w:r w:rsidRPr="001D0292">
        <w:rPr>
          <w:rFonts w:asciiTheme="minorEastAsia" w:eastAsiaTheme="minorEastAsia" w:hAnsiTheme="minorEastAsia" w:hint="eastAsia"/>
          <w:szCs w:val="24"/>
        </w:rPr>
        <w:tab/>
        <w:t>// 返回一些处理信息</w:t>
      </w:r>
    </w:p>
    <w:p w:rsidR="00FD57D5" w:rsidRPr="001D0292" w:rsidRDefault="00FD57D5" w:rsidP="00FD57D5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 w:hint="eastAsia"/>
          <w:szCs w:val="24"/>
        </w:rPr>
        <w:tab/>
      </w:r>
      <w:r w:rsidRPr="001D0292">
        <w:rPr>
          <w:rFonts w:asciiTheme="minorEastAsia" w:eastAsiaTheme="minorEastAsia" w:hAnsiTheme="minorEastAsia" w:hint="eastAsia"/>
          <w:szCs w:val="24"/>
        </w:rPr>
        <w:tab/>
        <w:t>allowDiskUse: &lt;boolean&gt;,</w:t>
      </w:r>
      <w:r w:rsidRPr="001D0292">
        <w:rPr>
          <w:rFonts w:asciiTheme="minorEastAsia" w:eastAsiaTheme="minorEastAsia" w:hAnsiTheme="minorEastAsia" w:hint="eastAsia"/>
          <w:szCs w:val="24"/>
        </w:rPr>
        <w:tab/>
        <w:t>// 使用内存最大大小有限制，此处允许在磁盘缓存数据</w:t>
      </w:r>
    </w:p>
    <w:p w:rsidR="006464DF" w:rsidRPr="001D0292" w:rsidRDefault="00FD57D5" w:rsidP="00FD57D5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 w:hint="eastAsia"/>
          <w:szCs w:val="24"/>
        </w:rPr>
        <w:tab/>
      </w:r>
      <w:r w:rsidRPr="001D0292">
        <w:rPr>
          <w:rFonts w:asciiTheme="minorEastAsia" w:eastAsiaTheme="minorEastAsia" w:hAnsiTheme="minorEastAsia" w:hint="eastAsia"/>
          <w:szCs w:val="24"/>
        </w:rPr>
        <w:tab/>
        <w:t>cursor: &lt;document&gt;</w:t>
      </w:r>
      <w:r w:rsidRPr="001D0292">
        <w:rPr>
          <w:rFonts w:asciiTheme="minorEastAsia" w:eastAsiaTheme="minorEastAsia" w:hAnsiTheme="minorEastAsia" w:hint="eastAsia"/>
          <w:szCs w:val="24"/>
        </w:rPr>
        <w:tab/>
        <w:t>// 结果集单条大于16M时，可以使用游标解决这个问题</w:t>
      </w:r>
    </w:p>
    <w:p w:rsidR="006464DF" w:rsidRPr="001D0292" w:rsidRDefault="006464DF" w:rsidP="006464DF">
      <w:pPr>
        <w:ind w:left="420"/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 w:hint="eastAsia"/>
          <w:szCs w:val="24"/>
        </w:rPr>
        <w:t>}</w:t>
      </w:r>
    </w:p>
    <w:p w:rsidR="008D7628" w:rsidRPr="001D0292" w:rsidRDefault="006464DF" w:rsidP="00686687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 w:hint="eastAsia"/>
          <w:szCs w:val="24"/>
        </w:rPr>
        <w:t>);</w:t>
      </w:r>
    </w:p>
    <w:p w:rsidR="0077610C" w:rsidRPr="001D0292" w:rsidRDefault="0077610C" w:rsidP="00CC48B1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 w:hint="eastAsia"/>
          <w:szCs w:val="24"/>
        </w:rPr>
        <w:tab/>
        <w:t>通过aggregate提供的pipeline一些列相关操作，可以实现各种复杂的sql中操作。</w:t>
      </w:r>
      <w:r w:rsidR="0053688C" w:rsidRPr="001D0292">
        <w:rPr>
          <w:rFonts w:asciiTheme="minorEastAsia" w:eastAsiaTheme="minorEastAsia" w:hAnsiTheme="minorEastAsia" w:hint="eastAsia"/>
          <w:szCs w:val="24"/>
        </w:rPr>
        <w:t>pipeline项可选的操作有：</w:t>
      </w:r>
      <w:r w:rsidR="00750CF3" w:rsidRPr="001D0292">
        <w:rPr>
          <w:rFonts w:asciiTheme="minorEastAsia" w:eastAsiaTheme="minorEastAsia" w:hAnsiTheme="minorEastAsia" w:hint="eastAsia"/>
          <w:szCs w:val="24"/>
        </w:rPr>
        <w:t>$project、$match、$redact、$limit、$skip、$unwind、$group、$geoNear、$out等。</w:t>
      </w:r>
    </w:p>
    <w:p w:rsidR="0053688C" w:rsidRPr="001D0292" w:rsidRDefault="004645F9" w:rsidP="00CC48B1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 w:hint="eastAsia"/>
          <w:szCs w:val="24"/>
        </w:rPr>
        <w:tab/>
        <w:t>$project、$match、$redact、$limit、$skip</w:t>
      </w:r>
      <w:r w:rsidR="00C408D9" w:rsidRPr="001D0292">
        <w:rPr>
          <w:rFonts w:asciiTheme="minorEastAsia" w:eastAsiaTheme="minorEastAsia" w:hAnsiTheme="minorEastAsia" w:hint="eastAsia"/>
          <w:szCs w:val="24"/>
        </w:rPr>
        <w:t>对数据进行过滤；</w:t>
      </w:r>
    </w:p>
    <w:p w:rsidR="00C408D9" w:rsidRPr="001D0292" w:rsidRDefault="00C408D9" w:rsidP="00CC48B1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 w:hint="eastAsia"/>
          <w:szCs w:val="24"/>
        </w:rPr>
        <w:tab/>
        <w:t>$unwind将array拆解</w:t>
      </w:r>
      <w:r w:rsidR="00772DA0" w:rsidRPr="001D0292">
        <w:rPr>
          <w:rFonts w:asciiTheme="minorEastAsia" w:eastAsiaTheme="minorEastAsia" w:hAnsiTheme="minorEastAsia" w:hint="eastAsia"/>
          <w:szCs w:val="24"/>
        </w:rPr>
        <w:t>，没有array的将被过滤掉</w:t>
      </w:r>
      <w:r w:rsidRPr="001D0292">
        <w:rPr>
          <w:rFonts w:asciiTheme="minorEastAsia" w:eastAsiaTheme="minorEastAsia" w:hAnsiTheme="minorEastAsia" w:hint="eastAsia"/>
          <w:szCs w:val="24"/>
        </w:rPr>
        <w:t>；</w:t>
      </w:r>
    </w:p>
    <w:p w:rsidR="00C408D9" w:rsidRPr="001D0292" w:rsidRDefault="00C408D9" w:rsidP="00CC48B1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 w:hint="eastAsia"/>
          <w:szCs w:val="24"/>
        </w:rPr>
        <w:tab/>
        <w:t>$group</w:t>
      </w:r>
      <w:r w:rsidR="00D30BF2" w:rsidRPr="001D0292">
        <w:rPr>
          <w:rFonts w:asciiTheme="minorEastAsia" w:eastAsiaTheme="minorEastAsia" w:hAnsiTheme="minorEastAsia" w:hint="eastAsia"/>
          <w:szCs w:val="24"/>
        </w:rPr>
        <w:t>、$sort</w:t>
      </w:r>
      <w:r w:rsidRPr="001D0292">
        <w:rPr>
          <w:rFonts w:asciiTheme="minorEastAsia" w:eastAsiaTheme="minorEastAsia" w:hAnsiTheme="minorEastAsia" w:hint="eastAsia"/>
          <w:szCs w:val="24"/>
        </w:rPr>
        <w:t>将数据分组</w:t>
      </w:r>
      <w:r w:rsidR="00A437F6" w:rsidRPr="001D0292">
        <w:rPr>
          <w:rFonts w:asciiTheme="minorEastAsia" w:eastAsiaTheme="minorEastAsia" w:hAnsiTheme="minorEastAsia" w:hint="eastAsia"/>
          <w:szCs w:val="24"/>
        </w:rPr>
        <w:t>（分组里面可以使用$sum、$avg、$first、$max、$min等来做运算）</w:t>
      </w:r>
      <w:r w:rsidR="00D30BF2" w:rsidRPr="001D0292">
        <w:rPr>
          <w:rFonts w:asciiTheme="minorEastAsia" w:eastAsiaTheme="minorEastAsia" w:hAnsiTheme="minorEastAsia" w:hint="eastAsia"/>
          <w:szCs w:val="24"/>
        </w:rPr>
        <w:t>，排序</w:t>
      </w:r>
      <w:r w:rsidRPr="001D0292">
        <w:rPr>
          <w:rFonts w:asciiTheme="minorEastAsia" w:eastAsiaTheme="minorEastAsia" w:hAnsiTheme="minorEastAsia" w:hint="eastAsia"/>
          <w:szCs w:val="24"/>
        </w:rPr>
        <w:t>；</w:t>
      </w:r>
    </w:p>
    <w:p w:rsidR="006E2387" w:rsidRPr="001D0292" w:rsidRDefault="006E2387" w:rsidP="00CC48B1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 w:hint="eastAsia"/>
          <w:szCs w:val="24"/>
        </w:rPr>
        <w:tab/>
        <w:t>$our输出到文档；</w:t>
      </w:r>
    </w:p>
    <w:p w:rsidR="00C408D9" w:rsidRPr="001D0292" w:rsidRDefault="00B40B2C" w:rsidP="00CA2A72">
      <w:pPr>
        <w:pStyle w:val="3"/>
        <w:rPr>
          <w:rFonts w:asciiTheme="minorEastAsia" w:eastAsiaTheme="minorEastAsia" w:hAnsiTheme="minorEastAsia"/>
          <w:sz w:val="24"/>
          <w:szCs w:val="24"/>
        </w:rPr>
      </w:pPr>
      <w:bookmarkStart w:id="95" w:name="_Toc476312448"/>
      <w:r w:rsidRPr="001D0292">
        <w:rPr>
          <w:rFonts w:asciiTheme="minorEastAsia" w:eastAsiaTheme="minorEastAsia" w:hAnsiTheme="minorEastAsia" w:hint="eastAsia"/>
          <w:sz w:val="24"/>
          <w:szCs w:val="24"/>
        </w:rPr>
        <w:t>4.2.1$unwind</w:t>
      </w:r>
      <w:bookmarkEnd w:id="95"/>
    </w:p>
    <w:p w:rsidR="00B40B2C" w:rsidRPr="001D0292" w:rsidRDefault="00B40B2C" w:rsidP="00BD58A7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 xml:space="preserve">{ "_id" : 1, "item" : "ABC1", sizes: [ "S", </w:t>
      </w:r>
      <w:r w:rsidR="002547B4" w:rsidRPr="001D0292">
        <w:rPr>
          <w:rFonts w:asciiTheme="minorEastAsia" w:eastAsiaTheme="minorEastAsia" w:hAnsiTheme="minorEastAsia" w:cs="Times New Roman" w:hint="eastAsia"/>
          <w:color w:val="00FF00"/>
          <w:szCs w:val="24"/>
        </w:rPr>
        <w:t>"</w:t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>M</w:t>
      </w:r>
      <w:r w:rsidR="002547B4" w:rsidRPr="001D0292">
        <w:rPr>
          <w:rFonts w:asciiTheme="minorEastAsia" w:eastAsiaTheme="minorEastAsia" w:hAnsiTheme="minorEastAsia" w:cs="Times New Roman" w:hint="eastAsia"/>
          <w:color w:val="00FF00"/>
          <w:szCs w:val="24"/>
        </w:rPr>
        <w:t>"</w:t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 xml:space="preserve">, </w:t>
      </w:r>
      <w:r w:rsidR="002547B4" w:rsidRPr="001D0292">
        <w:rPr>
          <w:rFonts w:asciiTheme="minorEastAsia" w:eastAsiaTheme="minorEastAsia" w:hAnsiTheme="minorEastAsia" w:cs="Times New Roman" w:hint="eastAsia"/>
          <w:color w:val="00FF00"/>
          <w:szCs w:val="24"/>
        </w:rPr>
        <w:t>"</w:t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>L</w:t>
      </w:r>
      <w:r w:rsidR="002547B4" w:rsidRPr="001D0292">
        <w:rPr>
          <w:rFonts w:asciiTheme="minorEastAsia" w:eastAsiaTheme="minorEastAsia" w:hAnsiTheme="minorEastAsia" w:cs="Times New Roman" w:hint="eastAsia"/>
          <w:color w:val="00FF00"/>
          <w:szCs w:val="24"/>
        </w:rPr>
        <w:t>"</w:t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>] }</w:t>
      </w:r>
    </w:p>
    <w:p w:rsidR="00B40B2C" w:rsidRPr="001D0292" w:rsidRDefault="00B40B2C" w:rsidP="00BD58A7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/>
          <w:szCs w:val="24"/>
        </w:rPr>
        <w:t>db.inventory.aggregate( [ { $unwind : "$sizes" } ] )</w:t>
      </w:r>
    </w:p>
    <w:p w:rsidR="00B40B2C" w:rsidRPr="001D0292" w:rsidRDefault="00B40B2C" w:rsidP="00B40B2C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/>
          <w:szCs w:val="24"/>
        </w:rPr>
        <w:t>{ "_id" : 1, "item" : "ABC1", "sizes" : "S" }</w:t>
      </w:r>
    </w:p>
    <w:p w:rsidR="00B40B2C" w:rsidRPr="001D0292" w:rsidRDefault="00B40B2C" w:rsidP="00B40B2C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/>
          <w:szCs w:val="24"/>
        </w:rPr>
        <w:t>{ "_id" : 1, "item" : "ABC1", "sizes" : "M" }</w:t>
      </w:r>
    </w:p>
    <w:p w:rsidR="00B40B2C" w:rsidRPr="001D0292" w:rsidRDefault="00B40B2C" w:rsidP="00B40B2C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/>
          <w:szCs w:val="24"/>
        </w:rPr>
        <w:t>{ "_id" : 1, "item" : "ABC1", "sizes" : "L" }</w:t>
      </w:r>
    </w:p>
    <w:p w:rsidR="00911967" w:rsidRPr="001D0292" w:rsidRDefault="00C06FB9" w:rsidP="00CA2A72">
      <w:pPr>
        <w:pStyle w:val="3"/>
        <w:rPr>
          <w:rFonts w:asciiTheme="minorEastAsia" w:eastAsiaTheme="minorEastAsia" w:hAnsiTheme="minorEastAsia"/>
          <w:sz w:val="24"/>
          <w:szCs w:val="24"/>
        </w:rPr>
      </w:pPr>
      <w:bookmarkStart w:id="96" w:name="_Toc476312449"/>
      <w:r w:rsidRPr="001D0292">
        <w:rPr>
          <w:rFonts w:asciiTheme="minorEastAsia" w:eastAsiaTheme="minorEastAsia" w:hAnsiTheme="minorEastAsia" w:hint="eastAsia"/>
          <w:sz w:val="24"/>
          <w:szCs w:val="24"/>
        </w:rPr>
        <w:t>4.2.2复杂aggregate操作1</w:t>
      </w:r>
      <w:bookmarkEnd w:id="96"/>
    </w:p>
    <w:p w:rsidR="00A17F6C" w:rsidRPr="001D0292" w:rsidRDefault="00167EC1" w:rsidP="00CC48B1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 w:hint="eastAsia"/>
          <w:szCs w:val="24"/>
        </w:rPr>
        <w:tab/>
        <w:t>这个例子基本应用了aggregate的所有操作：</w:t>
      </w:r>
    </w:p>
    <w:p w:rsidR="00840A8B" w:rsidRPr="001D0292" w:rsidRDefault="00840A8B" w:rsidP="00840A8B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>db.runCommand(</w:t>
      </w:r>
    </w:p>
    <w:p w:rsidR="00840A8B" w:rsidRPr="001D0292" w:rsidRDefault="00840A8B" w:rsidP="00840A8B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{</w:t>
      </w:r>
    </w:p>
    <w:p w:rsidR="00840A8B" w:rsidRPr="001D0292" w:rsidRDefault="00840A8B" w:rsidP="00840A8B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 xml:space="preserve">aggregate: "student", </w:t>
      </w:r>
    </w:p>
    <w:p w:rsidR="00840A8B" w:rsidRPr="001D0292" w:rsidRDefault="00840A8B" w:rsidP="00840A8B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pipeline: [</w:t>
      </w:r>
    </w:p>
    <w:p w:rsidR="00840A8B" w:rsidRPr="001D0292" w:rsidRDefault="00840A8B" w:rsidP="00840A8B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{$project:</w:t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{_id:1, age:1, sex:1, name:1}},</w:t>
      </w:r>
    </w:p>
    <w:p w:rsidR="00840A8B" w:rsidRPr="001D0292" w:rsidRDefault="00840A8B" w:rsidP="00840A8B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{$match: {age:{$gt:10}}},</w:t>
      </w:r>
    </w:p>
    <w:p w:rsidR="00840A8B" w:rsidRPr="001D0292" w:rsidRDefault="00840A8B" w:rsidP="00840A8B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{$limit:10},</w:t>
      </w:r>
    </w:p>
    <w:p w:rsidR="00840A8B" w:rsidRPr="001D0292" w:rsidRDefault="00840A8B" w:rsidP="00840A8B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{$skip:0},</w:t>
      </w:r>
    </w:p>
    <w:p w:rsidR="00840A8B" w:rsidRPr="001D0292" w:rsidRDefault="00840A8B" w:rsidP="00840A8B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{$group:</w:t>
      </w:r>
    </w:p>
    <w:p w:rsidR="00840A8B" w:rsidRPr="001D0292" w:rsidRDefault="00840A8B" w:rsidP="00840A8B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{</w:t>
      </w:r>
    </w:p>
    <w:p w:rsidR="00840A8B" w:rsidRPr="001D0292" w:rsidRDefault="00840A8B" w:rsidP="00840A8B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_id: {new_sex:"$sex", new_age:"$age"},</w:t>
      </w:r>
    </w:p>
    <w:p w:rsidR="00840A8B" w:rsidRPr="001D0292" w:rsidRDefault="00840A8B" w:rsidP="00840A8B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age_sum:{$sum:"$age"},</w:t>
      </w:r>
    </w:p>
    <w:p w:rsidR="00840A8B" w:rsidRPr="001D0292" w:rsidRDefault="00840A8B" w:rsidP="00840A8B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count:{$sum:1},</w:t>
      </w:r>
    </w:p>
    <w:p w:rsidR="00840A8B" w:rsidRPr="001D0292" w:rsidRDefault="00840A8B" w:rsidP="00840A8B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name_list:{$push:"$name"}</w:t>
      </w:r>
    </w:p>
    <w:p w:rsidR="00840A8B" w:rsidRPr="001D0292" w:rsidRDefault="00840A8B" w:rsidP="00840A8B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}</w:t>
      </w:r>
    </w:p>
    <w:p w:rsidR="00840A8B" w:rsidRPr="001D0292" w:rsidRDefault="00840A8B" w:rsidP="00840A8B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},</w:t>
      </w:r>
    </w:p>
    <w:p w:rsidR="00840A8B" w:rsidRPr="001D0292" w:rsidRDefault="00840A8B" w:rsidP="00840A8B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{$sort:{age_sum:1}}</w:t>
      </w:r>
    </w:p>
    <w:p w:rsidR="00840A8B" w:rsidRPr="001D0292" w:rsidRDefault="00840A8B" w:rsidP="00840A8B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]</w:t>
      </w:r>
    </w:p>
    <w:p w:rsidR="00840A8B" w:rsidRPr="001D0292" w:rsidRDefault="00840A8B" w:rsidP="00840A8B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}</w:t>
      </w:r>
    </w:p>
    <w:p w:rsidR="00167EC1" w:rsidRPr="001D0292" w:rsidRDefault="00840A8B" w:rsidP="00840A8B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>);</w:t>
      </w:r>
    </w:p>
    <w:p w:rsidR="00A17F6C" w:rsidRPr="001D0292" w:rsidRDefault="00356A9C" w:rsidP="00CC48B1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 w:hint="eastAsia"/>
          <w:szCs w:val="24"/>
        </w:rPr>
        <w:tab/>
        <w:t>如下是一个解释：</w:t>
      </w:r>
    </w:p>
    <w:p w:rsidR="00547D29" w:rsidRPr="001D0292" w:rsidRDefault="00547D29" w:rsidP="00547D29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>db.runCommand(</w:t>
      </w:r>
    </w:p>
    <w:p w:rsidR="00547D29" w:rsidRPr="001D0292" w:rsidRDefault="00547D29" w:rsidP="00547D29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{</w:t>
      </w:r>
    </w:p>
    <w:p w:rsidR="00547D29" w:rsidRPr="001D0292" w:rsidRDefault="00547D29" w:rsidP="00547D29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 xml:space="preserve">aggregate: "student", </w:t>
      </w:r>
    </w:p>
    <w:p w:rsidR="00547D29" w:rsidRPr="001D0292" w:rsidRDefault="00547D29" w:rsidP="00547D29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pipeline: [</w:t>
      </w:r>
    </w:p>
    <w:p w:rsidR="00547D29" w:rsidRPr="001D0292" w:rsidRDefault="00547D29" w:rsidP="00547D29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 w:hint="eastAsia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 w:hint="eastAsia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 w:hint="eastAsia"/>
          <w:color w:val="00FF00"/>
          <w:szCs w:val="24"/>
        </w:rPr>
        <w:tab/>
        <w:t xml:space="preserve">// </w:t>
      </w:r>
      <w:r w:rsidR="001D3556" w:rsidRPr="001D0292">
        <w:rPr>
          <w:rFonts w:asciiTheme="minorEastAsia" w:eastAsiaTheme="minorEastAsia" w:hAnsiTheme="minorEastAsia" w:cs="Times New Roman" w:hint="eastAsia"/>
          <w:color w:val="00FF00"/>
          <w:szCs w:val="24"/>
        </w:rPr>
        <w:t>(1)</w:t>
      </w:r>
      <w:r w:rsidRPr="001D0292">
        <w:rPr>
          <w:rFonts w:asciiTheme="minorEastAsia" w:eastAsiaTheme="minorEastAsia" w:hAnsiTheme="minorEastAsia" w:cs="Times New Roman" w:hint="eastAsia"/>
          <w:color w:val="00FF00"/>
          <w:szCs w:val="24"/>
        </w:rPr>
        <w:t>用_id，age，sex, name形成vt1</w:t>
      </w:r>
    </w:p>
    <w:p w:rsidR="00547D29" w:rsidRPr="001D0292" w:rsidRDefault="00547D29" w:rsidP="00547D29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{$project:</w:t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{_id:1, age:1, sex:1, name:1}},</w:t>
      </w:r>
    </w:p>
    <w:p w:rsidR="00547D29" w:rsidRPr="001D0292" w:rsidRDefault="00547D29" w:rsidP="00547D29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 w:hint="eastAsia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 w:hint="eastAsia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 w:hint="eastAsia"/>
          <w:color w:val="00FF00"/>
          <w:szCs w:val="24"/>
        </w:rPr>
        <w:tab/>
        <w:t>//</w:t>
      </w:r>
      <w:r w:rsidR="001D3556" w:rsidRPr="001D0292">
        <w:rPr>
          <w:rFonts w:asciiTheme="minorEastAsia" w:eastAsiaTheme="minorEastAsia" w:hAnsiTheme="minorEastAsia" w:cs="Times New Roman" w:hint="eastAsia"/>
          <w:color w:val="00FF00"/>
          <w:szCs w:val="24"/>
        </w:rPr>
        <w:t xml:space="preserve"> (2)</w:t>
      </w:r>
      <w:r w:rsidRPr="001D0292">
        <w:rPr>
          <w:rFonts w:asciiTheme="minorEastAsia" w:eastAsiaTheme="minorEastAsia" w:hAnsiTheme="minorEastAsia" w:cs="Times New Roman" w:hint="eastAsia"/>
          <w:color w:val="00FF00"/>
          <w:szCs w:val="24"/>
        </w:rPr>
        <w:t>根据vt1，将age大于10的选出来形成vt2</w:t>
      </w:r>
    </w:p>
    <w:p w:rsidR="00547D29" w:rsidRPr="001D0292" w:rsidRDefault="00547D29" w:rsidP="00547D29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{$match: {age:{$gt:10}}},</w:t>
      </w:r>
    </w:p>
    <w:p w:rsidR="00547D29" w:rsidRPr="001D0292" w:rsidRDefault="001D3556" w:rsidP="00547D29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 w:hint="eastAsia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 w:hint="eastAsia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 w:hint="eastAsia"/>
          <w:color w:val="00FF00"/>
          <w:szCs w:val="24"/>
        </w:rPr>
        <w:tab/>
        <w:t>// (3)</w:t>
      </w:r>
      <w:r w:rsidR="00547D29" w:rsidRPr="001D0292">
        <w:rPr>
          <w:rFonts w:asciiTheme="minorEastAsia" w:eastAsiaTheme="minorEastAsia" w:hAnsiTheme="minorEastAsia" w:cs="Times New Roman" w:hint="eastAsia"/>
          <w:color w:val="00FF00"/>
          <w:szCs w:val="24"/>
        </w:rPr>
        <w:t>从vt2中选出10条</w:t>
      </w:r>
    </w:p>
    <w:p w:rsidR="00547D29" w:rsidRPr="001D0292" w:rsidRDefault="00547D29" w:rsidP="00547D29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{$limit:10},</w:t>
      </w:r>
    </w:p>
    <w:p w:rsidR="00547D29" w:rsidRPr="001D0292" w:rsidRDefault="00547D29" w:rsidP="00547D29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 w:hint="eastAsia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 w:hint="eastAsia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 w:hint="eastAsia"/>
          <w:color w:val="00FF00"/>
          <w:szCs w:val="24"/>
        </w:rPr>
        <w:tab/>
        <w:t>//</w:t>
      </w:r>
      <w:r w:rsidR="001D3556" w:rsidRPr="001D0292">
        <w:rPr>
          <w:rFonts w:asciiTheme="minorEastAsia" w:eastAsiaTheme="minorEastAsia" w:hAnsiTheme="minorEastAsia" w:cs="Times New Roman" w:hint="eastAsia"/>
          <w:color w:val="00FF00"/>
          <w:szCs w:val="24"/>
        </w:rPr>
        <w:t xml:space="preserve"> (4)</w:t>
      </w:r>
      <w:r w:rsidRPr="001D0292">
        <w:rPr>
          <w:rFonts w:asciiTheme="minorEastAsia" w:eastAsiaTheme="minorEastAsia" w:hAnsiTheme="minorEastAsia" w:cs="Times New Roman" w:hint="eastAsia"/>
          <w:color w:val="00FF00"/>
          <w:szCs w:val="24"/>
        </w:rPr>
        <w:t>从第0个开始，选出10条，形成vt3</w:t>
      </w:r>
    </w:p>
    <w:p w:rsidR="00547D29" w:rsidRPr="001D0292" w:rsidRDefault="00547D29" w:rsidP="00547D29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{$skip:0},</w:t>
      </w:r>
    </w:p>
    <w:p w:rsidR="00547D29" w:rsidRPr="001D0292" w:rsidRDefault="001D3556" w:rsidP="00547D29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 w:hint="eastAsia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 w:hint="eastAsia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 w:hint="eastAsia"/>
          <w:color w:val="00FF00"/>
          <w:szCs w:val="24"/>
        </w:rPr>
        <w:tab/>
        <w:t>// (5)</w:t>
      </w:r>
      <w:r w:rsidR="00547D29" w:rsidRPr="001D0292">
        <w:rPr>
          <w:rFonts w:asciiTheme="minorEastAsia" w:eastAsiaTheme="minorEastAsia" w:hAnsiTheme="minorEastAsia" w:cs="Times New Roman" w:hint="eastAsia"/>
          <w:color w:val="00FF00"/>
          <w:szCs w:val="24"/>
        </w:rPr>
        <w:t>根据vt3进行分组，计算形成vt4，vt4中有_id、age_sum、count、name_list</w:t>
      </w:r>
    </w:p>
    <w:p w:rsidR="00547D29" w:rsidRPr="001D0292" w:rsidRDefault="00547D29" w:rsidP="00547D29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{$group:</w:t>
      </w:r>
    </w:p>
    <w:p w:rsidR="00547D29" w:rsidRPr="001D0292" w:rsidRDefault="00547D29" w:rsidP="00547D29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{</w:t>
      </w:r>
    </w:p>
    <w:p w:rsidR="00547D29" w:rsidRPr="001D0292" w:rsidRDefault="00547D29" w:rsidP="00547D29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 w:hint="eastAsia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 w:hint="eastAsia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 w:hint="eastAsia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 w:hint="eastAsia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 w:hint="eastAsia"/>
          <w:color w:val="00FF00"/>
          <w:szCs w:val="24"/>
        </w:rPr>
        <w:tab/>
        <w:t>// 对vt3中分组，key是sex，age。new_sex，new_age是新名称</w:t>
      </w:r>
    </w:p>
    <w:p w:rsidR="00547D29" w:rsidRPr="001D0292" w:rsidRDefault="00547D29" w:rsidP="00547D29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_id: {new_sex:"$sex", new_age:"$age"},</w:t>
      </w:r>
    </w:p>
    <w:p w:rsidR="00547D29" w:rsidRPr="001D0292" w:rsidRDefault="00547D29" w:rsidP="00547D29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 w:hint="eastAsia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 w:hint="eastAsia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 w:hint="eastAsia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 w:hint="eastAsia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 w:hint="eastAsia"/>
          <w:color w:val="00FF00"/>
          <w:szCs w:val="24"/>
        </w:rPr>
        <w:tab/>
        <w:t>// 统计同一类key所有age总和</w:t>
      </w:r>
    </w:p>
    <w:p w:rsidR="00547D29" w:rsidRPr="001D0292" w:rsidRDefault="00547D29" w:rsidP="00547D29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age_sum:{$sum:"$age"},</w:t>
      </w:r>
    </w:p>
    <w:p w:rsidR="00547D29" w:rsidRPr="001D0292" w:rsidRDefault="00547D29" w:rsidP="00547D29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 w:hint="eastAsia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 w:hint="eastAsia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 w:hint="eastAsia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 w:hint="eastAsia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 w:hint="eastAsia"/>
          <w:color w:val="00FF00"/>
          <w:szCs w:val="24"/>
        </w:rPr>
        <w:tab/>
        <w:t>// 统计同一类key的数量</w:t>
      </w:r>
    </w:p>
    <w:p w:rsidR="00547D29" w:rsidRPr="001D0292" w:rsidRDefault="00547D29" w:rsidP="00547D29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count:{$sum:1},</w:t>
      </w:r>
    </w:p>
    <w:p w:rsidR="00547D29" w:rsidRPr="001D0292" w:rsidRDefault="00547D29" w:rsidP="00547D29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 w:hint="eastAsia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 w:hint="eastAsia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 w:hint="eastAsia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 w:hint="eastAsia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 w:hint="eastAsia"/>
          <w:color w:val="00FF00"/>
          <w:szCs w:val="24"/>
        </w:rPr>
        <w:tab/>
        <w:t>// 同一类key的name列组成数组</w:t>
      </w:r>
    </w:p>
    <w:p w:rsidR="00547D29" w:rsidRPr="001D0292" w:rsidRDefault="00547D29" w:rsidP="00547D29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name_list:{$push:"$name"}</w:t>
      </w:r>
    </w:p>
    <w:p w:rsidR="00547D29" w:rsidRPr="001D0292" w:rsidRDefault="00547D29" w:rsidP="00547D29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}</w:t>
      </w:r>
    </w:p>
    <w:p w:rsidR="00547D29" w:rsidRPr="001D0292" w:rsidRDefault="00547D29" w:rsidP="00547D29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},</w:t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</w:p>
    <w:p w:rsidR="00547D29" w:rsidRPr="001D0292" w:rsidRDefault="00547D29" w:rsidP="00547D29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 w:hint="eastAsia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 w:hint="eastAsia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 w:hint="eastAsia"/>
          <w:color w:val="00FF00"/>
          <w:szCs w:val="24"/>
        </w:rPr>
        <w:tab/>
        <w:t xml:space="preserve">// </w:t>
      </w:r>
      <w:r w:rsidR="004647EE" w:rsidRPr="001D0292">
        <w:rPr>
          <w:rFonts w:asciiTheme="minorEastAsia" w:eastAsiaTheme="minorEastAsia" w:hAnsiTheme="minorEastAsia" w:cs="Times New Roman" w:hint="eastAsia"/>
          <w:color w:val="00FF00"/>
          <w:szCs w:val="24"/>
        </w:rPr>
        <w:t>(6)</w:t>
      </w:r>
      <w:r w:rsidRPr="001D0292">
        <w:rPr>
          <w:rFonts w:asciiTheme="minorEastAsia" w:eastAsiaTheme="minorEastAsia" w:hAnsiTheme="minorEastAsia" w:cs="Times New Roman" w:hint="eastAsia"/>
          <w:color w:val="00FF00"/>
          <w:szCs w:val="24"/>
        </w:rPr>
        <w:t>根据vt4对age_sum列进行增序排序，形成最终结果输出</w:t>
      </w:r>
    </w:p>
    <w:p w:rsidR="00547D29" w:rsidRPr="001D0292" w:rsidRDefault="00547D29" w:rsidP="00547D29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{$sort:{age_sum:1}}</w:t>
      </w:r>
    </w:p>
    <w:p w:rsidR="00547D29" w:rsidRPr="001D0292" w:rsidRDefault="00547D29" w:rsidP="00547D29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]</w:t>
      </w:r>
    </w:p>
    <w:p w:rsidR="00547D29" w:rsidRPr="001D0292" w:rsidRDefault="00547D29" w:rsidP="00547D29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}</w:t>
      </w:r>
    </w:p>
    <w:p w:rsidR="00356A9C" w:rsidRPr="001D0292" w:rsidRDefault="00547D29" w:rsidP="00547D29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>);</w:t>
      </w:r>
    </w:p>
    <w:p w:rsidR="00B654C4" w:rsidRPr="001D0292" w:rsidRDefault="00B654C4" w:rsidP="00CA2A72">
      <w:pPr>
        <w:pStyle w:val="3"/>
        <w:rPr>
          <w:rFonts w:asciiTheme="minorEastAsia" w:eastAsiaTheme="minorEastAsia" w:hAnsiTheme="minorEastAsia"/>
          <w:sz w:val="24"/>
          <w:szCs w:val="24"/>
        </w:rPr>
      </w:pPr>
      <w:bookmarkStart w:id="97" w:name="_Toc476312450"/>
      <w:r w:rsidRPr="001D0292">
        <w:rPr>
          <w:rFonts w:asciiTheme="minorEastAsia" w:eastAsiaTheme="minorEastAsia" w:hAnsiTheme="minorEastAsia" w:hint="eastAsia"/>
          <w:sz w:val="24"/>
          <w:szCs w:val="24"/>
        </w:rPr>
        <w:t>4.2.3负责aggregate操作2</w:t>
      </w:r>
      <w:bookmarkEnd w:id="97"/>
    </w:p>
    <w:p w:rsidR="00B654C4" w:rsidRPr="001D0292" w:rsidRDefault="00B654C4" w:rsidP="00CC48B1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 w:hint="eastAsia"/>
          <w:szCs w:val="24"/>
        </w:rPr>
        <w:tab/>
        <w:t>在4.2.2的基础上再次嵌套各种操作，如下：</w:t>
      </w:r>
    </w:p>
    <w:p w:rsidR="00CF4D22" w:rsidRPr="001D0292" w:rsidRDefault="00CF4D22" w:rsidP="00CF4D22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>db.runCommand(</w:t>
      </w:r>
    </w:p>
    <w:p w:rsidR="00CF4D22" w:rsidRPr="001D0292" w:rsidRDefault="00CF4D22" w:rsidP="00CF4D22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{</w:t>
      </w:r>
    </w:p>
    <w:p w:rsidR="00CF4D22" w:rsidRPr="001D0292" w:rsidRDefault="00CF4D22" w:rsidP="00CF4D22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 xml:space="preserve">aggregate: "student", </w:t>
      </w:r>
    </w:p>
    <w:p w:rsidR="00CF4D22" w:rsidRPr="001D0292" w:rsidRDefault="00CF4D22" w:rsidP="00CF4D22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pipeline: [</w:t>
      </w:r>
    </w:p>
    <w:p w:rsidR="00CF4D22" w:rsidRPr="001D0292" w:rsidRDefault="00CF4D22" w:rsidP="00CF4D22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{$project:</w:t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{_id:1, age:1, sex:1, name:1}},</w:t>
      </w:r>
    </w:p>
    <w:p w:rsidR="00CF4D22" w:rsidRPr="001D0292" w:rsidRDefault="00CF4D22" w:rsidP="00CF4D22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{$match: {age:{$gt:10}}},</w:t>
      </w:r>
    </w:p>
    <w:p w:rsidR="00CF4D22" w:rsidRPr="001D0292" w:rsidRDefault="00CF4D22" w:rsidP="00CF4D22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{$limit:10},</w:t>
      </w:r>
    </w:p>
    <w:p w:rsidR="00CF4D22" w:rsidRPr="001D0292" w:rsidRDefault="00CF4D22" w:rsidP="00CF4D22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{$skip:0},</w:t>
      </w:r>
    </w:p>
    <w:p w:rsidR="00CF4D22" w:rsidRPr="001D0292" w:rsidRDefault="00CF4D22" w:rsidP="00CF4D22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{$group:</w:t>
      </w:r>
    </w:p>
    <w:p w:rsidR="00CF4D22" w:rsidRPr="001D0292" w:rsidRDefault="00CF4D22" w:rsidP="00CF4D22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{</w:t>
      </w:r>
    </w:p>
    <w:p w:rsidR="00CF4D22" w:rsidRPr="001D0292" w:rsidRDefault="00CF4D22" w:rsidP="00CF4D22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_id: {new_sex:"$sex", new_age:"$age"},</w:t>
      </w:r>
    </w:p>
    <w:p w:rsidR="00CF4D22" w:rsidRPr="001D0292" w:rsidRDefault="00CF4D22" w:rsidP="00CF4D22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age_sum:{$sum:"$age"},</w:t>
      </w:r>
    </w:p>
    <w:p w:rsidR="00CF4D22" w:rsidRPr="001D0292" w:rsidRDefault="00CF4D22" w:rsidP="00CF4D22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count:{$sum:1},</w:t>
      </w:r>
    </w:p>
    <w:p w:rsidR="00CF4D22" w:rsidRPr="001D0292" w:rsidRDefault="00CF4D22" w:rsidP="00CF4D22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name_list:{$push:"$name"}</w:t>
      </w:r>
    </w:p>
    <w:p w:rsidR="00CF4D22" w:rsidRPr="001D0292" w:rsidRDefault="00CF4D22" w:rsidP="00CF4D22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}</w:t>
      </w:r>
    </w:p>
    <w:p w:rsidR="00CF4D22" w:rsidRPr="001D0292" w:rsidRDefault="00CF4D22" w:rsidP="00CF4D22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},</w:t>
      </w:r>
    </w:p>
    <w:p w:rsidR="00CF4D22" w:rsidRPr="001D0292" w:rsidRDefault="00CF4D22" w:rsidP="00CF4D22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{$sort:{age_sum:1}},</w:t>
      </w:r>
    </w:p>
    <w:p w:rsidR="00CF4D22" w:rsidRPr="001D0292" w:rsidRDefault="00CF4D22" w:rsidP="00CF4D22">
      <w:pPr>
        <w:shd w:val="solid" w:color="auto" w:fill="000000" w:themeFill="text1"/>
        <w:rPr>
          <w:rFonts w:asciiTheme="minorEastAsia" w:eastAsiaTheme="minorEastAsia" w:hAnsiTheme="minorEastAsia" w:cs="Times New Roman"/>
          <w:b/>
          <w:color w:val="FFFF00"/>
          <w:szCs w:val="24"/>
        </w:rPr>
      </w:pPr>
      <w:r w:rsidRPr="001D0292">
        <w:rPr>
          <w:rFonts w:asciiTheme="minorEastAsia" w:eastAsiaTheme="minorEastAsia" w:hAnsiTheme="minorEastAsia" w:cs="Times New Roman"/>
          <w:b/>
          <w:color w:val="FF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b/>
          <w:color w:val="FF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b/>
          <w:color w:val="FFFF00"/>
          <w:szCs w:val="24"/>
        </w:rPr>
        <w:tab/>
        <w:t>{$group:</w:t>
      </w:r>
    </w:p>
    <w:p w:rsidR="00CF4D22" w:rsidRPr="001D0292" w:rsidRDefault="00CF4D22" w:rsidP="00CF4D22">
      <w:pPr>
        <w:shd w:val="solid" w:color="auto" w:fill="000000" w:themeFill="text1"/>
        <w:rPr>
          <w:rFonts w:asciiTheme="minorEastAsia" w:eastAsiaTheme="minorEastAsia" w:hAnsiTheme="minorEastAsia" w:cs="Times New Roman"/>
          <w:b/>
          <w:color w:val="FFFF00"/>
          <w:szCs w:val="24"/>
        </w:rPr>
      </w:pPr>
      <w:r w:rsidRPr="001D0292">
        <w:rPr>
          <w:rFonts w:asciiTheme="minorEastAsia" w:eastAsiaTheme="minorEastAsia" w:hAnsiTheme="minorEastAsia" w:cs="Times New Roman"/>
          <w:b/>
          <w:color w:val="FF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b/>
          <w:color w:val="FF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b/>
          <w:color w:val="FF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b/>
          <w:color w:val="FFFF00"/>
          <w:szCs w:val="24"/>
        </w:rPr>
        <w:tab/>
        <w:t>{</w:t>
      </w:r>
    </w:p>
    <w:p w:rsidR="00CF4D22" w:rsidRPr="001D0292" w:rsidRDefault="00CF4D22" w:rsidP="00CF4D22">
      <w:pPr>
        <w:shd w:val="solid" w:color="auto" w:fill="000000" w:themeFill="text1"/>
        <w:rPr>
          <w:rFonts w:asciiTheme="minorEastAsia" w:eastAsiaTheme="minorEastAsia" w:hAnsiTheme="minorEastAsia" w:cs="Times New Roman"/>
          <w:b/>
          <w:color w:val="FFFF00"/>
          <w:szCs w:val="24"/>
        </w:rPr>
      </w:pPr>
      <w:r w:rsidRPr="001D0292">
        <w:rPr>
          <w:rFonts w:asciiTheme="minorEastAsia" w:eastAsiaTheme="minorEastAsia" w:hAnsiTheme="minorEastAsia" w:cs="Times New Roman"/>
          <w:b/>
          <w:color w:val="FF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b/>
          <w:color w:val="FF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b/>
          <w:color w:val="FF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b/>
          <w:color w:val="FF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b/>
          <w:color w:val="FFFF00"/>
          <w:szCs w:val="24"/>
        </w:rPr>
        <w:tab/>
        <w:t>_id:{new_age_sum:"$age_sum"},</w:t>
      </w:r>
    </w:p>
    <w:p w:rsidR="00CF4D22" w:rsidRPr="001D0292" w:rsidRDefault="00CF4D22" w:rsidP="00CF4D22">
      <w:pPr>
        <w:shd w:val="solid" w:color="auto" w:fill="000000" w:themeFill="text1"/>
        <w:rPr>
          <w:rFonts w:asciiTheme="minorEastAsia" w:eastAsiaTheme="minorEastAsia" w:hAnsiTheme="minorEastAsia" w:cs="Times New Roman"/>
          <w:b/>
          <w:color w:val="FFFF00"/>
          <w:szCs w:val="24"/>
        </w:rPr>
      </w:pPr>
      <w:r w:rsidRPr="001D0292">
        <w:rPr>
          <w:rFonts w:asciiTheme="minorEastAsia" w:eastAsiaTheme="minorEastAsia" w:hAnsiTheme="minorEastAsia" w:cs="Times New Roman"/>
          <w:b/>
          <w:color w:val="FF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b/>
          <w:color w:val="FF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b/>
          <w:color w:val="FF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b/>
          <w:color w:val="FF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b/>
          <w:color w:val="FFFF00"/>
          <w:szCs w:val="24"/>
        </w:rPr>
        <w:tab/>
        <w:t>max_count:{$max:"$count"}</w:t>
      </w:r>
    </w:p>
    <w:p w:rsidR="00CF4D22" w:rsidRPr="001D0292" w:rsidRDefault="00CF4D22" w:rsidP="00CF4D22">
      <w:pPr>
        <w:shd w:val="solid" w:color="auto" w:fill="000000" w:themeFill="text1"/>
        <w:rPr>
          <w:rFonts w:asciiTheme="minorEastAsia" w:eastAsiaTheme="minorEastAsia" w:hAnsiTheme="minorEastAsia" w:cs="Times New Roman"/>
          <w:b/>
          <w:color w:val="FFFF00"/>
          <w:szCs w:val="24"/>
        </w:rPr>
      </w:pPr>
      <w:r w:rsidRPr="001D0292">
        <w:rPr>
          <w:rFonts w:asciiTheme="minorEastAsia" w:eastAsiaTheme="minorEastAsia" w:hAnsiTheme="minorEastAsia" w:cs="Times New Roman"/>
          <w:b/>
          <w:color w:val="FF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b/>
          <w:color w:val="FF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b/>
          <w:color w:val="FF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b/>
          <w:color w:val="FFFF00"/>
          <w:szCs w:val="24"/>
        </w:rPr>
        <w:tab/>
        <w:t>}</w:t>
      </w:r>
    </w:p>
    <w:p w:rsidR="00CF4D22" w:rsidRPr="001D0292" w:rsidRDefault="00CF4D22" w:rsidP="00CF4D22">
      <w:pPr>
        <w:shd w:val="solid" w:color="auto" w:fill="000000" w:themeFill="text1"/>
        <w:rPr>
          <w:rFonts w:asciiTheme="minorEastAsia" w:eastAsiaTheme="minorEastAsia" w:hAnsiTheme="minorEastAsia" w:cs="Times New Roman"/>
          <w:b/>
          <w:color w:val="FFFF00"/>
          <w:szCs w:val="24"/>
        </w:rPr>
      </w:pPr>
      <w:r w:rsidRPr="001D0292">
        <w:rPr>
          <w:rFonts w:asciiTheme="minorEastAsia" w:eastAsiaTheme="minorEastAsia" w:hAnsiTheme="minorEastAsia" w:cs="Times New Roman"/>
          <w:b/>
          <w:color w:val="FF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b/>
          <w:color w:val="FF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b/>
          <w:color w:val="FFFF00"/>
          <w:szCs w:val="24"/>
        </w:rPr>
        <w:tab/>
        <w:t>},</w:t>
      </w:r>
    </w:p>
    <w:p w:rsidR="00CF4D22" w:rsidRPr="001D0292" w:rsidRDefault="00CF4D22" w:rsidP="00CF4D22">
      <w:pPr>
        <w:shd w:val="solid" w:color="auto" w:fill="000000" w:themeFill="text1"/>
        <w:rPr>
          <w:rFonts w:asciiTheme="minorEastAsia" w:eastAsiaTheme="minorEastAsia" w:hAnsiTheme="minorEastAsia" w:cs="Times New Roman"/>
          <w:b/>
          <w:color w:val="FFFF00"/>
          <w:szCs w:val="24"/>
        </w:rPr>
      </w:pPr>
      <w:r w:rsidRPr="001D0292">
        <w:rPr>
          <w:rFonts w:asciiTheme="minorEastAsia" w:eastAsiaTheme="minorEastAsia" w:hAnsiTheme="minorEastAsia" w:cs="Times New Roman"/>
          <w:b/>
          <w:color w:val="FF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b/>
          <w:color w:val="FF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b/>
          <w:color w:val="FFFF00"/>
          <w:szCs w:val="24"/>
        </w:rPr>
        <w:tab/>
        <w:t>{$sort:{max_count:-1, _id:1}}</w:t>
      </w:r>
    </w:p>
    <w:p w:rsidR="00CF4D22" w:rsidRPr="001D0292" w:rsidRDefault="00CF4D22" w:rsidP="00CF4D22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]</w:t>
      </w:r>
    </w:p>
    <w:p w:rsidR="00CF4D22" w:rsidRPr="001D0292" w:rsidRDefault="00CF4D22" w:rsidP="00CF4D22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}</w:t>
      </w:r>
    </w:p>
    <w:p w:rsidR="00B654C4" w:rsidRPr="001D0292" w:rsidRDefault="00CF4D22" w:rsidP="00CF4D22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>);</w:t>
      </w:r>
    </w:p>
    <w:p w:rsidR="00A17F6C" w:rsidRPr="001D0292" w:rsidRDefault="00CF4D22" w:rsidP="00CC48B1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 w:hint="eastAsia"/>
          <w:szCs w:val="24"/>
        </w:rPr>
        <w:tab/>
      </w:r>
      <w:r w:rsidR="00D44117" w:rsidRPr="001D0292">
        <w:rPr>
          <w:rFonts w:asciiTheme="minorEastAsia" w:eastAsiaTheme="minorEastAsia" w:hAnsiTheme="minorEastAsia" w:hint="eastAsia"/>
          <w:szCs w:val="24"/>
        </w:rPr>
        <w:t>解释，上述命令是在4.2.2的基础上，添加了蓝色部分代码，蓝色代码对上述结果再次进行分组排序。</w:t>
      </w:r>
      <w:r w:rsidR="00202CC3" w:rsidRPr="001D0292">
        <w:rPr>
          <w:rFonts w:asciiTheme="minorEastAsia" w:eastAsiaTheme="minorEastAsia" w:hAnsiTheme="minorEastAsia" w:hint="eastAsia"/>
          <w:szCs w:val="24"/>
        </w:rPr>
        <w:t>由此也可以看出pipeline中的各种操作是按照顺序进行的，我们可以在pipeline中放多个同类命令，上述命令就有2个$group操作，2个$sort操作。</w:t>
      </w:r>
    </w:p>
    <w:p w:rsidR="00D44117" w:rsidRPr="001D0292" w:rsidRDefault="00202CC3" w:rsidP="00CA2A72">
      <w:pPr>
        <w:pStyle w:val="3"/>
        <w:rPr>
          <w:rFonts w:asciiTheme="minorEastAsia" w:eastAsiaTheme="minorEastAsia" w:hAnsiTheme="minorEastAsia"/>
          <w:sz w:val="24"/>
          <w:szCs w:val="24"/>
        </w:rPr>
      </w:pPr>
      <w:bookmarkStart w:id="98" w:name="_Toc476312451"/>
      <w:r w:rsidRPr="001D0292">
        <w:rPr>
          <w:rFonts w:asciiTheme="minorEastAsia" w:eastAsiaTheme="minorEastAsia" w:hAnsiTheme="minorEastAsia" w:hint="eastAsia"/>
          <w:sz w:val="24"/>
          <w:szCs w:val="24"/>
        </w:rPr>
        <w:t>4.2.4总结</w:t>
      </w:r>
      <w:bookmarkEnd w:id="98"/>
    </w:p>
    <w:p w:rsidR="00202CC3" w:rsidRPr="001D0292" w:rsidRDefault="00202CC3" w:rsidP="00CC48B1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 w:hint="eastAsia"/>
          <w:szCs w:val="24"/>
        </w:rPr>
        <w:tab/>
        <w:t>aggregate命令功能强大，</w:t>
      </w:r>
      <w:r w:rsidR="009A6A16" w:rsidRPr="001D0292">
        <w:rPr>
          <w:rFonts w:asciiTheme="minorEastAsia" w:eastAsiaTheme="minorEastAsia" w:hAnsiTheme="minorEastAsia" w:hint="eastAsia"/>
          <w:szCs w:val="24"/>
        </w:rPr>
        <w:t>可实现众多命令联合操作，非常剽悍。</w:t>
      </w:r>
    </w:p>
    <w:p w:rsidR="00202CC3" w:rsidRPr="001D0292" w:rsidRDefault="00F8632B" w:rsidP="00CA2A72">
      <w:pPr>
        <w:pStyle w:val="2"/>
        <w:rPr>
          <w:rFonts w:asciiTheme="minorEastAsia" w:eastAsiaTheme="minorEastAsia" w:hAnsiTheme="minorEastAsia"/>
          <w:sz w:val="24"/>
          <w:szCs w:val="24"/>
        </w:rPr>
      </w:pPr>
      <w:bookmarkStart w:id="99" w:name="_Toc476312452"/>
      <w:r w:rsidRPr="001D0292">
        <w:rPr>
          <w:rFonts w:asciiTheme="minorEastAsia" w:eastAsiaTheme="minorEastAsia" w:hAnsiTheme="minorEastAsia" w:hint="eastAsia"/>
          <w:sz w:val="24"/>
          <w:szCs w:val="24"/>
        </w:rPr>
        <w:t>4.3mapreduce操作</w:t>
      </w:r>
      <w:bookmarkEnd w:id="99"/>
    </w:p>
    <w:p w:rsidR="00B12D12" w:rsidRPr="001D0292" w:rsidRDefault="00B12D12" w:rsidP="00B12D12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/>
          <w:szCs w:val="24"/>
        </w:rPr>
        <w:t>db.runCommand(</w:t>
      </w:r>
    </w:p>
    <w:p w:rsidR="00B12D12" w:rsidRPr="001D0292" w:rsidRDefault="00B12D12" w:rsidP="00B12D12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/>
          <w:szCs w:val="24"/>
        </w:rPr>
        <w:tab/>
        <w:t>{</w:t>
      </w:r>
    </w:p>
    <w:p w:rsidR="00B12D12" w:rsidRPr="001D0292" w:rsidRDefault="00B12D12" w:rsidP="00B12D12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/>
          <w:szCs w:val="24"/>
        </w:rPr>
        <w:tab/>
      </w:r>
      <w:r w:rsidRPr="001D0292">
        <w:rPr>
          <w:rFonts w:asciiTheme="minorEastAsia" w:eastAsiaTheme="minorEastAsia" w:hAnsiTheme="minorEastAsia"/>
          <w:szCs w:val="24"/>
        </w:rPr>
        <w:tab/>
        <w:t>mapReduce: &lt;collection&gt;,</w:t>
      </w:r>
    </w:p>
    <w:p w:rsidR="00B12D12" w:rsidRPr="001D0292" w:rsidRDefault="00B12D12" w:rsidP="00B12D12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/>
          <w:szCs w:val="24"/>
        </w:rPr>
        <w:tab/>
      </w:r>
      <w:r w:rsidRPr="001D0292">
        <w:rPr>
          <w:rFonts w:asciiTheme="minorEastAsia" w:eastAsiaTheme="minorEastAsia" w:hAnsiTheme="minorEastAsia"/>
          <w:szCs w:val="24"/>
        </w:rPr>
        <w:tab/>
        <w:t>map: &lt;function&gt;,</w:t>
      </w:r>
    </w:p>
    <w:p w:rsidR="00B12D12" w:rsidRPr="001D0292" w:rsidRDefault="00B12D12" w:rsidP="00B12D12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/>
          <w:szCs w:val="24"/>
        </w:rPr>
        <w:tab/>
      </w:r>
      <w:r w:rsidRPr="001D0292">
        <w:rPr>
          <w:rFonts w:asciiTheme="minorEastAsia" w:eastAsiaTheme="minorEastAsia" w:hAnsiTheme="minorEastAsia"/>
          <w:szCs w:val="24"/>
        </w:rPr>
        <w:tab/>
        <w:t>reduce: &lt;function&gt;,</w:t>
      </w:r>
    </w:p>
    <w:p w:rsidR="00B12D12" w:rsidRPr="001D0292" w:rsidRDefault="00B12D12" w:rsidP="00B12D12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/>
          <w:szCs w:val="24"/>
        </w:rPr>
        <w:tab/>
      </w:r>
      <w:r w:rsidRPr="001D0292">
        <w:rPr>
          <w:rFonts w:asciiTheme="minorEastAsia" w:eastAsiaTheme="minorEastAsia" w:hAnsiTheme="minorEastAsia"/>
          <w:szCs w:val="24"/>
        </w:rPr>
        <w:tab/>
        <w:t>finalize: &lt;function&gt;,</w:t>
      </w:r>
    </w:p>
    <w:p w:rsidR="00B12D12" w:rsidRPr="001D0292" w:rsidRDefault="00B12D12" w:rsidP="00B12D12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/>
          <w:szCs w:val="24"/>
        </w:rPr>
        <w:tab/>
      </w:r>
      <w:r w:rsidRPr="001D0292">
        <w:rPr>
          <w:rFonts w:asciiTheme="minorEastAsia" w:eastAsiaTheme="minorEastAsia" w:hAnsiTheme="minorEastAsia"/>
          <w:szCs w:val="24"/>
        </w:rPr>
        <w:tab/>
        <w:t>out: &lt;output&gt;,</w:t>
      </w:r>
    </w:p>
    <w:p w:rsidR="00B12D12" w:rsidRPr="001D0292" w:rsidRDefault="00B12D12" w:rsidP="00B12D12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/>
          <w:szCs w:val="24"/>
        </w:rPr>
        <w:tab/>
      </w:r>
      <w:r w:rsidRPr="001D0292">
        <w:rPr>
          <w:rFonts w:asciiTheme="minorEastAsia" w:eastAsiaTheme="minorEastAsia" w:hAnsiTheme="minorEastAsia"/>
          <w:szCs w:val="24"/>
        </w:rPr>
        <w:tab/>
        <w:t>query: &lt;document&gt;,</w:t>
      </w:r>
    </w:p>
    <w:p w:rsidR="00B12D12" w:rsidRPr="001D0292" w:rsidRDefault="00B12D12" w:rsidP="00B12D12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/>
          <w:szCs w:val="24"/>
        </w:rPr>
        <w:tab/>
      </w:r>
      <w:r w:rsidRPr="001D0292">
        <w:rPr>
          <w:rFonts w:asciiTheme="minorEastAsia" w:eastAsiaTheme="minorEastAsia" w:hAnsiTheme="minorEastAsia"/>
          <w:szCs w:val="24"/>
        </w:rPr>
        <w:tab/>
        <w:t>sort: &lt;document&gt;,</w:t>
      </w:r>
    </w:p>
    <w:p w:rsidR="00B12D12" w:rsidRPr="001D0292" w:rsidRDefault="00B12D12" w:rsidP="00B12D12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/>
          <w:szCs w:val="24"/>
        </w:rPr>
        <w:tab/>
      </w:r>
      <w:r w:rsidRPr="001D0292">
        <w:rPr>
          <w:rFonts w:asciiTheme="minorEastAsia" w:eastAsiaTheme="minorEastAsia" w:hAnsiTheme="minorEastAsia"/>
          <w:szCs w:val="24"/>
        </w:rPr>
        <w:tab/>
        <w:t>limit: &lt;number&gt;,</w:t>
      </w:r>
    </w:p>
    <w:p w:rsidR="00B12D12" w:rsidRPr="001D0292" w:rsidRDefault="00B12D12" w:rsidP="00B12D12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/>
          <w:szCs w:val="24"/>
        </w:rPr>
        <w:tab/>
      </w:r>
      <w:r w:rsidRPr="001D0292">
        <w:rPr>
          <w:rFonts w:asciiTheme="minorEastAsia" w:eastAsiaTheme="minorEastAsia" w:hAnsiTheme="minorEastAsia"/>
          <w:szCs w:val="24"/>
        </w:rPr>
        <w:tab/>
        <w:t>scope: &lt;document&gt;,</w:t>
      </w:r>
    </w:p>
    <w:p w:rsidR="00B12D12" w:rsidRPr="001D0292" w:rsidRDefault="00B12D12" w:rsidP="00B12D12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/>
          <w:szCs w:val="24"/>
        </w:rPr>
        <w:tab/>
      </w:r>
      <w:r w:rsidRPr="001D0292">
        <w:rPr>
          <w:rFonts w:asciiTheme="minorEastAsia" w:eastAsiaTheme="minorEastAsia" w:hAnsiTheme="minorEastAsia"/>
          <w:szCs w:val="24"/>
        </w:rPr>
        <w:tab/>
        <w:t>jsMode: &lt;boolean&gt;,</w:t>
      </w:r>
    </w:p>
    <w:p w:rsidR="00B12D12" w:rsidRPr="001D0292" w:rsidRDefault="00B12D12" w:rsidP="00B12D12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/>
          <w:szCs w:val="24"/>
        </w:rPr>
        <w:tab/>
      </w:r>
      <w:r w:rsidRPr="001D0292">
        <w:rPr>
          <w:rFonts w:asciiTheme="minorEastAsia" w:eastAsiaTheme="minorEastAsia" w:hAnsiTheme="minorEastAsia"/>
          <w:szCs w:val="24"/>
        </w:rPr>
        <w:tab/>
        <w:t>verbose: &lt;boolean&gt;</w:t>
      </w:r>
    </w:p>
    <w:p w:rsidR="00B12D12" w:rsidRPr="001D0292" w:rsidRDefault="00B12D12" w:rsidP="00B12D12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/>
          <w:szCs w:val="24"/>
        </w:rPr>
        <w:tab/>
        <w:t>}</w:t>
      </w:r>
    </w:p>
    <w:p w:rsidR="00F8632B" w:rsidRPr="001D0292" w:rsidRDefault="00B12D12" w:rsidP="00B12D12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/>
          <w:szCs w:val="24"/>
        </w:rPr>
        <w:t>);</w:t>
      </w:r>
    </w:p>
    <w:p w:rsidR="00B12D12" w:rsidRPr="001D0292" w:rsidRDefault="00B12D12" w:rsidP="00B12D12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 w:hint="eastAsia"/>
          <w:szCs w:val="24"/>
        </w:rPr>
        <w:tab/>
        <w:t>或者</w:t>
      </w:r>
    </w:p>
    <w:p w:rsidR="008A0375" w:rsidRPr="001D0292" w:rsidRDefault="008A0375" w:rsidP="008A0375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/>
          <w:szCs w:val="24"/>
        </w:rPr>
        <w:t>db.collection.mapReduce(</w:t>
      </w:r>
    </w:p>
    <w:p w:rsidR="008A0375" w:rsidRPr="001D0292" w:rsidRDefault="008A0375" w:rsidP="008A0375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/>
          <w:szCs w:val="24"/>
        </w:rPr>
        <w:tab/>
        <w:t>&lt;map&gt;,</w:t>
      </w:r>
    </w:p>
    <w:p w:rsidR="008A0375" w:rsidRPr="001D0292" w:rsidRDefault="008A0375" w:rsidP="008A0375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/>
          <w:szCs w:val="24"/>
        </w:rPr>
        <w:tab/>
        <w:t>&lt;reduce&gt;,</w:t>
      </w:r>
    </w:p>
    <w:p w:rsidR="008A0375" w:rsidRPr="001D0292" w:rsidRDefault="008A0375" w:rsidP="008A0375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/>
          <w:szCs w:val="24"/>
        </w:rPr>
        <w:tab/>
        <w:t>{</w:t>
      </w:r>
    </w:p>
    <w:p w:rsidR="008A0375" w:rsidRPr="001D0292" w:rsidRDefault="008A0375" w:rsidP="008A0375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/>
          <w:szCs w:val="24"/>
        </w:rPr>
        <w:tab/>
      </w:r>
      <w:r w:rsidRPr="001D0292">
        <w:rPr>
          <w:rFonts w:asciiTheme="minorEastAsia" w:eastAsiaTheme="minorEastAsia" w:hAnsiTheme="minorEastAsia"/>
          <w:szCs w:val="24"/>
        </w:rPr>
        <w:tab/>
        <w:t>out: &lt;collection&gt;,</w:t>
      </w:r>
    </w:p>
    <w:p w:rsidR="008A0375" w:rsidRPr="001D0292" w:rsidRDefault="008A0375" w:rsidP="008A0375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/>
          <w:szCs w:val="24"/>
        </w:rPr>
        <w:tab/>
      </w:r>
      <w:r w:rsidRPr="001D0292">
        <w:rPr>
          <w:rFonts w:asciiTheme="minorEastAsia" w:eastAsiaTheme="minorEastAsia" w:hAnsiTheme="minorEastAsia"/>
          <w:szCs w:val="24"/>
        </w:rPr>
        <w:tab/>
        <w:t>query: &lt;document&gt;,</w:t>
      </w:r>
    </w:p>
    <w:p w:rsidR="008A0375" w:rsidRPr="001D0292" w:rsidRDefault="008A0375" w:rsidP="008A0375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/>
          <w:szCs w:val="24"/>
        </w:rPr>
        <w:tab/>
      </w:r>
      <w:r w:rsidRPr="001D0292">
        <w:rPr>
          <w:rFonts w:asciiTheme="minorEastAsia" w:eastAsiaTheme="minorEastAsia" w:hAnsiTheme="minorEastAsia"/>
          <w:szCs w:val="24"/>
        </w:rPr>
        <w:tab/>
        <w:t>sort: &lt;document&gt;,</w:t>
      </w:r>
    </w:p>
    <w:p w:rsidR="008A0375" w:rsidRPr="001D0292" w:rsidRDefault="008A0375" w:rsidP="008A0375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/>
          <w:szCs w:val="24"/>
        </w:rPr>
        <w:tab/>
      </w:r>
      <w:r w:rsidRPr="001D0292">
        <w:rPr>
          <w:rFonts w:asciiTheme="minorEastAsia" w:eastAsiaTheme="minorEastAsia" w:hAnsiTheme="minorEastAsia"/>
          <w:szCs w:val="24"/>
        </w:rPr>
        <w:tab/>
        <w:t>limit: &lt;number&gt;,</w:t>
      </w:r>
    </w:p>
    <w:p w:rsidR="008A0375" w:rsidRPr="001D0292" w:rsidRDefault="008A0375" w:rsidP="008A0375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/>
          <w:szCs w:val="24"/>
        </w:rPr>
        <w:tab/>
      </w:r>
      <w:r w:rsidRPr="001D0292">
        <w:rPr>
          <w:rFonts w:asciiTheme="minorEastAsia" w:eastAsiaTheme="minorEastAsia" w:hAnsiTheme="minorEastAsia"/>
          <w:szCs w:val="24"/>
        </w:rPr>
        <w:tab/>
        <w:t>finalize: &lt;function&gt;,</w:t>
      </w:r>
    </w:p>
    <w:p w:rsidR="008A0375" w:rsidRPr="001D0292" w:rsidRDefault="008A0375" w:rsidP="008A0375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/>
          <w:szCs w:val="24"/>
        </w:rPr>
        <w:tab/>
      </w:r>
      <w:r w:rsidRPr="001D0292">
        <w:rPr>
          <w:rFonts w:asciiTheme="minorEastAsia" w:eastAsiaTheme="minorEastAsia" w:hAnsiTheme="minorEastAsia"/>
          <w:szCs w:val="24"/>
        </w:rPr>
        <w:tab/>
        <w:t>scope: &lt;document&gt;,</w:t>
      </w:r>
    </w:p>
    <w:p w:rsidR="008A0375" w:rsidRPr="001D0292" w:rsidRDefault="008A0375" w:rsidP="008A0375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/>
          <w:szCs w:val="24"/>
        </w:rPr>
        <w:tab/>
      </w:r>
      <w:r w:rsidRPr="001D0292">
        <w:rPr>
          <w:rFonts w:asciiTheme="minorEastAsia" w:eastAsiaTheme="minorEastAsia" w:hAnsiTheme="minorEastAsia"/>
          <w:szCs w:val="24"/>
        </w:rPr>
        <w:tab/>
        <w:t>jsMode: &lt;boolean&gt;,</w:t>
      </w:r>
    </w:p>
    <w:p w:rsidR="008A0375" w:rsidRPr="001D0292" w:rsidRDefault="008A0375" w:rsidP="008A0375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/>
          <w:szCs w:val="24"/>
        </w:rPr>
        <w:tab/>
      </w:r>
      <w:r w:rsidRPr="001D0292">
        <w:rPr>
          <w:rFonts w:asciiTheme="minorEastAsia" w:eastAsiaTheme="minorEastAsia" w:hAnsiTheme="minorEastAsia"/>
          <w:szCs w:val="24"/>
        </w:rPr>
        <w:tab/>
        <w:t>verbose: &lt;boolean&gt;</w:t>
      </w:r>
    </w:p>
    <w:p w:rsidR="008A0375" w:rsidRPr="001D0292" w:rsidRDefault="008A0375" w:rsidP="008A0375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/>
          <w:szCs w:val="24"/>
        </w:rPr>
        <w:tab/>
        <w:t>}</w:t>
      </w:r>
    </w:p>
    <w:p w:rsidR="00202CC3" w:rsidRPr="001D0292" w:rsidRDefault="008A0375" w:rsidP="008A0375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/>
          <w:szCs w:val="24"/>
        </w:rPr>
        <w:t>);</w:t>
      </w:r>
    </w:p>
    <w:p w:rsidR="00202CC3" w:rsidRPr="001D0292" w:rsidRDefault="008A0375" w:rsidP="00CA2A72">
      <w:pPr>
        <w:pStyle w:val="3"/>
        <w:rPr>
          <w:rFonts w:asciiTheme="minorEastAsia" w:eastAsiaTheme="minorEastAsia" w:hAnsiTheme="minorEastAsia"/>
          <w:sz w:val="24"/>
          <w:szCs w:val="24"/>
        </w:rPr>
      </w:pPr>
      <w:bookmarkStart w:id="100" w:name="_Toc476312453"/>
      <w:r w:rsidRPr="001D0292">
        <w:rPr>
          <w:rFonts w:asciiTheme="minorEastAsia" w:eastAsiaTheme="minorEastAsia" w:hAnsiTheme="minorEastAsia" w:hint="eastAsia"/>
          <w:sz w:val="24"/>
          <w:szCs w:val="24"/>
        </w:rPr>
        <w:t>4.3.1单key运算</w:t>
      </w:r>
      <w:bookmarkEnd w:id="100"/>
    </w:p>
    <w:p w:rsidR="00E86DCD" w:rsidRPr="001D0292" w:rsidRDefault="00E86DCD" w:rsidP="00E86DCD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 w:hint="eastAsia"/>
          <w:color w:val="00FF00"/>
          <w:szCs w:val="24"/>
        </w:rPr>
        <w:t>// 定义map函数</w:t>
      </w:r>
    </w:p>
    <w:p w:rsidR="00E86DCD" w:rsidRPr="001D0292" w:rsidRDefault="00E86DCD" w:rsidP="00E86DCD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>var map=function(){</w:t>
      </w:r>
    </w:p>
    <w:p w:rsidR="00E86DCD" w:rsidRPr="001D0292" w:rsidRDefault="00E86DCD" w:rsidP="00E86DCD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 w:hint="eastAsia"/>
          <w:color w:val="00FF00"/>
          <w:szCs w:val="24"/>
        </w:rPr>
        <w:tab/>
        <w:t xml:space="preserve">// </w:t>
      </w:r>
      <w:r w:rsidR="00C43CC2" w:rsidRPr="001D0292">
        <w:rPr>
          <w:rFonts w:asciiTheme="minorEastAsia" w:eastAsiaTheme="minorEastAsia" w:hAnsiTheme="minorEastAsia" w:cs="Times New Roman" w:hint="eastAsia"/>
          <w:color w:val="00FF00"/>
          <w:szCs w:val="24"/>
        </w:rPr>
        <w:t>url作为单</w:t>
      </w:r>
      <w:r w:rsidRPr="001D0292">
        <w:rPr>
          <w:rFonts w:asciiTheme="minorEastAsia" w:eastAsiaTheme="minorEastAsia" w:hAnsiTheme="minorEastAsia" w:cs="Times New Roman" w:hint="eastAsia"/>
          <w:color w:val="00FF00"/>
          <w:szCs w:val="24"/>
        </w:rPr>
        <w:t>key</w:t>
      </w:r>
    </w:p>
    <w:p w:rsidR="00E86DCD" w:rsidRPr="001D0292" w:rsidRDefault="00E86DCD" w:rsidP="00E86DCD">
      <w:pPr>
        <w:shd w:val="solid" w:color="auto" w:fill="000000" w:themeFill="text1"/>
        <w:rPr>
          <w:rFonts w:asciiTheme="minorEastAsia" w:eastAsiaTheme="minorEastAsia" w:hAnsiTheme="minorEastAsia" w:cs="Times New Roman"/>
          <w:b/>
          <w:color w:val="FF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b/>
          <w:color w:val="FFFF00"/>
          <w:szCs w:val="24"/>
        </w:rPr>
        <w:t>emit(this.url,{"count":1});</w:t>
      </w:r>
    </w:p>
    <w:p w:rsidR="00E86DCD" w:rsidRPr="001D0292" w:rsidRDefault="00E86DCD" w:rsidP="00E86DCD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>}</w:t>
      </w:r>
    </w:p>
    <w:p w:rsidR="00E86DCD" w:rsidRPr="001D0292" w:rsidRDefault="00E86DCD" w:rsidP="00E86DCD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</w:p>
    <w:p w:rsidR="00E86DCD" w:rsidRPr="001D0292" w:rsidRDefault="00E86DCD" w:rsidP="00E86DCD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 w:hint="eastAsia"/>
          <w:color w:val="00FF00"/>
          <w:szCs w:val="24"/>
        </w:rPr>
        <w:t>// 定义reduce函数</w:t>
      </w:r>
    </w:p>
    <w:p w:rsidR="00E86DCD" w:rsidRPr="001D0292" w:rsidRDefault="00E86DCD" w:rsidP="00E86DCD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>var reduce=function(key,values){</w:t>
      </w:r>
    </w:p>
    <w:p w:rsidR="00E86DCD" w:rsidRPr="001D0292" w:rsidRDefault="00E86DCD" w:rsidP="00E86DCD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var total=0;</w:t>
      </w:r>
    </w:p>
    <w:p w:rsidR="00E86DCD" w:rsidRPr="001D0292" w:rsidRDefault="00E86DCD" w:rsidP="00E86DCD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for(var i=0; i &lt; values.length; i++){</w:t>
      </w:r>
    </w:p>
    <w:p w:rsidR="00E86DCD" w:rsidRPr="001D0292" w:rsidRDefault="00E86DCD" w:rsidP="00E86DCD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total+=values[i].count;</w:t>
      </w:r>
    </w:p>
    <w:p w:rsidR="00E86DCD" w:rsidRPr="001D0292" w:rsidRDefault="00E86DCD" w:rsidP="00E86DCD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}</w:t>
      </w:r>
    </w:p>
    <w:p w:rsidR="00E86DCD" w:rsidRPr="001D0292" w:rsidRDefault="00E86DCD" w:rsidP="00E86DCD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return {count:total}</w:t>
      </w:r>
    </w:p>
    <w:p w:rsidR="00E86DCD" w:rsidRPr="001D0292" w:rsidRDefault="00E86DCD" w:rsidP="00E86DCD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>}</w:t>
      </w:r>
    </w:p>
    <w:p w:rsidR="00E86DCD" w:rsidRPr="001D0292" w:rsidRDefault="00E86DCD" w:rsidP="00E86DCD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 w:hint="eastAsia"/>
          <w:color w:val="00FF00"/>
          <w:szCs w:val="24"/>
        </w:rPr>
        <w:t>/ /执行mapreduce函数,其中out的值是存储执行结果的集合</w:t>
      </w:r>
    </w:p>
    <w:p w:rsidR="00E86DCD" w:rsidRPr="001D0292" w:rsidRDefault="00E86DCD" w:rsidP="00E86DCD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>db.runCommand(</w:t>
      </w:r>
    </w:p>
    <w:p w:rsidR="00E86DCD" w:rsidRPr="001D0292" w:rsidRDefault="00E86DCD" w:rsidP="00E86DCD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{</w:t>
      </w:r>
    </w:p>
    <w:p w:rsidR="00E86DCD" w:rsidRPr="001D0292" w:rsidRDefault="00E86DCD" w:rsidP="00E86DCD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"mapreduce":"visit",</w:t>
      </w:r>
    </w:p>
    <w:p w:rsidR="00E86DCD" w:rsidRPr="001D0292" w:rsidRDefault="00E86DCD" w:rsidP="00E86DCD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"map":map,</w:t>
      </w:r>
    </w:p>
    <w:p w:rsidR="00E86DCD" w:rsidRPr="001D0292" w:rsidRDefault="00E86DCD" w:rsidP="00E86DCD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"reduce":reduce,</w:t>
      </w:r>
    </w:p>
    <w:p w:rsidR="00E86DCD" w:rsidRPr="001D0292" w:rsidRDefault="00E86DCD" w:rsidP="00E86DCD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"query":{"vtime":{"$gte":1412611200,"$lte":1413907119}},</w:t>
      </w:r>
    </w:p>
    <w:p w:rsidR="00E86DCD" w:rsidRPr="001D0292" w:rsidRDefault="00E86DCD" w:rsidP="00E86DCD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"out":"test.tmp"</w:t>
      </w:r>
    </w:p>
    <w:p w:rsidR="00E86DCD" w:rsidRPr="001D0292" w:rsidRDefault="00E86DCD" w:rsidP="00E86DCD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}</w:t>
      </w:r>
    </w:p>
    <w:p w:rsidR="00E86DCD" w:rsidRPr="001D0292" w:rsidRDefault="00E86DCD" w:rsidP="00E86DCD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>);</w:t>
      </w:r>
    </w:p>
    <w:p w:rsidR="008A0375" w:rsidRPr="001D0292" w:rsidRDefault="008A0375" w:rsidP="00CA2A72">
      <w:pPr>
        <w:pStyle w:val="3"/>
        <w:rPr>
          <w:rFonts w:asciiTheme="minorEastAsia" w:eastAsiaTheme="minorEastAsia" w:hAnsiTheme="minorEastAsia"/>
          <w:sz w:val="24"/>
          <w:szCs w:val="24"/>
        </w:rPr>
      </w:pPr>
      <w:bookmarkStart w:id="101" w:name="_Toc476312454"/>
      <w:r w:rsidRPr="001D0292">
        <w:rPr>
          <w:rFonts w:asciiTheme="minorEastAsia" w:eastAsiaTheme="minorEastAsia" w:hAnsiTheme="minorEastAsia" w:hint="eastAsia"/>
          <w:sz w:val="24"/>
          <w:szCs w:val="24"/>
        </w:rPr>
        <w:t>4.3.2</w:t>
      </w:r>
      <w:r w:rsidR="00942071" w:rsidRPr="001D0292">
        <w:rPr>
          <w:rFonts w:asciiTheme="minorEastAsia" w:eastAsiaTheme="minorEastAsia" w:hAnsiTheme="minorEastAsia" w:hint="eastAsia"/>
          <w:sz w:val="24"/>
          <w:szCs w:val="24"/>
        </w:rPr>
        <w:t>复合</w:t>
      </w:r>
      <w:r w:rsidRPr="001D0292">
        <w:rPr>
          <w:rFonts w:asciiTheme="minorEastAsia" w:eastAsiaTheme="minorEastAsia" w:hAnsiTheme="minorEastAsia" w:hint="eastAsia"/>
          <w:sz w:val="24"/>
          <w:szCs w:val="24"/>
        </w:rPr>
        <w:t>key运算</w:t>
      </w:r>
      <w:bookmarkEnd w:id="101"/>
    </w:p>
    <w:p w:rsidR="000D0D04" w:rsidRPr="001D0292" w:rsidRDefault="000D0D04" w:rsidP="000D0D04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 w:hint="eastAsia"/>
          <w:color w:val="00FF00"/>
          <w:szCs w:val="24"/>
        </w:rPr>
        <w:t>// map函数实现</w:t>
      </w:r>
    </w:p>
    <w:p w:rsidR="000D0D04" w:rsidRPr="001D0292" w:rsidRDefault="000D0D04" w:rsidP="000D0D04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>map=function (){</w:t>
      </w:r>
    </w:p>
    <w:p w:rsidR="00C43CC2" w:rsidRPr="001D0292" w:rsidRDefault="00C43CC2" w:rsidP="000D0D04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 w:hint="eastAsia"/>
          <w:color w:val="00FF00"/>
          <w:szCs w:val="24"/>
        </w:rPr>
        <w:tab/>
        <w:t xml:space="preserve">// </w:t>
      </w:r>
      <w:r w:rsidR="00637EBC" w:rsidRPr="001D0292">
        <w:rPr>
          <w:rFonts w:asciiTheme="minorEastAsia" w:eastAsiaTheme="minorEastAsia" w:hAnsiTheme="minorEastAsia" w:cs="Times New Roman" w:hint="eastAsia"/>
          <w:color w:val="00FF00"/>
          <w:szCs w:val="24"/>
        </w:rPr>
        <w:t>user和sku作为复合key</w:t>
      </w:r>
    </w:p>
    <w:p w:rsidR="000D0D04" w:rsidRPr="001D0292" w:rsidRDefault="000D0D04" w:rsidP="000225BC">
      <w:pPr>
        <w:shd w:val="solid" w:color="auto" w:fill="000000" w:themeFill="text1"/>
        <w:ind w:firstLine="420"/>
        <w:rPr>
          <w:rFonts w:asciiTheme="minorEastAsia" w:eastAsiaTheme="minorEastAsia" w:hAnsiTheme="minorEastAsia" w:cs="Times New Roman"/>
          <w:b/>
          <w:color w:val="FFFF00"/>
          <w:szCs w:val="24"/>
        </w:rPr>
      </w:pPr>
      <w:r w:rsidRPr="001D0292">
        <w:rPr>
          <w:rFonts w:asciiTheme="minorEastAsia" w:eastAsiaTheme="minorEastAsia" w:hAnsiTheme="minorEastAsia" w:cs="Times New Roman"/>
          <w:b/>
          <w:color w:val="FFFF00"/>
          <w:szCs w:val="24"/>
        </w:rPr>
        <w:t>emit({user:this.user,</w:t>
      </w:r>
      <w:r w:rsidR="00637EBC" w:rsidRPr="001D0292">
        <w:rPr>
          <w:rFonts w:asciiTheme="minorEastAsia" w:eastAsiaTheme="minorEastAsia" w:hAnsiTheme="minorEastAsia" w:cs="Times New Roman" w:hint="eastAsia"/>
          <w:b/>
          <w:color w:val="FFFF00"/>
          <w:szCs w:val="24"/>
        </w:rPr>
        <w:t xml:space="preserve"> </w:t>
      </w:r>
      <w:r w:rsidRPr="001D0292">
        <w:rPr>
          <w:rFonts w:asciiTheme="minorEastAsia" w:eastAsiaTheme="minorEastAsia" w:hAnsiTheme="minorEastAsia" w:cs="Times New Roman"/>
          <w:b/>
          <w:color w:val="FFFF00"/>
          <w:szCs w:val="24"/>
        </w:rPr>
        <w:t>sku:this.sku},{count:1})</w:t>
      </w:r>
    </w:p>
    <w:p w:rsidR="000D0D04" w:rsidRPr="001D0292" w:rsidRDefault="000D0D04" w:rsidP="000D0D04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>}</w:t>
      </w:r>
    </w:p>
    <w:p w:rsidR="000D0D04" w:rsidRPr="001D0292" w:rsidRDefault="000D0D04" w:rsidP="000D0D04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 w:hint="eastAsia"/>
          <w:color w:val="00FF00"/>
          <w:szCs w:val="24"/>
        </w:rPr>
        <w:t>// reduce函数实现</w:t>
      </w:r>
    </w:p>
    <w:p w:rsidR="000D0D04" w:rsidRPr="001D0292" w:rsidRDefault="000D0D04" w:rsidP="000D0D04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>reduce=function (key,values){</w:t>
      </w:r>
    </w:p>
    <w:p w:rsidR="000D0D04" w:rsidRPr="001D0292" w:rsidRDefault="000D0D04" w:rsidP="000D0D04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var cnt=0;</w:t>
      </w:r>
    </w:p>
    <w:p w:rsidR="001D0C81" w:rsidRPr="001D0292" w:rsidRDefault="001D0C81" w:rsidP="000D0D04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 w:hint="eastAsia"/>
          <w:color w:val="00FF00"/>
          <w:szCs w:val="24"/>
        </w:rPr>
        <w:tab/>
        <w:t>// 此处使用javascript语法遍历，function(val)中val是数据中的每一个元素</w:t>
      </w:r>
    </w:p>
    <w:p w:rsidR="000D0D04" w:rsidRPr="001D0292" w:rsidRDefault="000D0D04" w:rsidP="000D0D04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values.forEach(</w:t>
      </w:r>
    </w:p>
    <w:p w:rsidR="000D0D04" w:rsidRPr="001D0292" w:rsidRDefault="000D0D04" w:rsidP="000D0D04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 xml:space="preserve">function(val) { </w:t>
      </w:r>
    </w:p>
    <w:p w:rsidR="000D0D04" w:rsidRPr="001D0292" w:rsidRDefault="000D0D04" w:rsidP="000D0D04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cnt+=val.count;</w:t>
      </w:r>
    </w:p>
    <w:p w:rsidR="000D0D04" w:rsidRPr="001D0292" w:rsidRDefault="000D0D04" w:rsidP="000D0D04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}</w:t>
      </w:r>
    </w:p>
    <w:p w:rsidR="000D0D04" w:rsidRPr="001D0292" w:rsidRDefault="000D0D04" w:rsidP="000D0D04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);</w:t>
      </w:r>
    </w:p>
    <w:p w:rsidR="000D0D04" w:rsidRPr="001D0292" w:rsidRDefault="000D0D04" w:rsidP="000D0D04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return {"count":cnt};</w:t>
      </w:r>
    </w:p>
    <w:p w:rsidR="000D0D04" w:rsidRPr="001D0292" w:rsidRDefault="000D0D04" w:rsidP="000D0D04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>}</w:t>
      </w:r>
    </w:p>
    <w:p w:rsidR="00CC48B1" w:rsidRPr="001D0292" w:rsidRDefault="000D0D04" w:rsidP="000D0D04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>db.test.mapReduce(map,reduce,{out:"mr2"})</w:t>
      </w:r>
    </w:p>
    <w:p w:rsidR="00765A25" w:rsidRPr="001D0292" w:rsidRDefault="00E67D51" w:rsidP="00CA2A72">
      <w:pPr>
        <w:pStyle w:val="2"/>
        <w:rPr>
          <w:rFonts w:asciiTheme="minorEastAsia" w:eastAsiaTheme="minorEastAsia" w:hAnsiTheme="minorEastAsia"/>
          <w:sz w:val="24"/>
          <w:szCs w:val="24"/>
        </w:rPr>
      </w:pPr>
      <w:bookmarkStart w:id="102" w:name="_Toc476312455"/>
      <w:r w:rsidRPr="001D0292">
        <w:rPr>
          <w:rFonts w:asciiTheme="minorEastAsia" w:eastAsiaTheme="minorEastAsia" w:hAnsiTheme="minorEastAsia" w:hint="eastAsia"/>
          <w:sz w:val="24"/>
          <w:szCs w:val="24"/>
        </w:rPr>
        <w:t>4.4小结</w:t>
      </w:r>
      <w:bookmarkEnd w:id="102"/>
    </w:p>
    <w:p w:rsidR="00E67D51" w:rsidRPr="001D0292" w:rsidRDefault="00E67D51" w:rsidP="00CC48B1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 w:hint="eastAsia"/>
          <w:szCs w:val="24"/>
        </w:rPr>
        <w:tab/>
        <w:t>group</w:t>
      </w:r>
      <w:r w:rsidRPr="001D0292">
        <w:rPr>
          <w:rFonts w:asciiTheme="minorEastAsia" w:eastAsiaTheme="minorEastAsia" w:hAnsiTheme="minorEastAsia"/>
          <w:szCs w:val="24"/>
        </w:rPr>
        <w:t>…</w:t>
      </w:r>
      <w:r w:rsidRPr="001D0292">
        <w:rPr>
          <w:rFonts w:asciiTheme="minorEastAsia" w:eastAsiaTheme="minorEastAsia" w:hAnsiTheme="minorEastAsia" w:hint="eastAsia"/>
          <w:szCs w:val="24"/>
        </w:rPr>
        <w:t>by功能简单，使用方便；</w:t>
      </w:r>
    </w:p>
    <w:p w:rsidR="00E67D51" w:rsidRPr="001D0292" w:rsidRDefault="00E67D51" w:rsidP="00CC48B1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 w:hint="eastAsia"/>
          <w:szCs w:val="24"/>
        </w:rPr>
        <w:tab/>
        <w:t>aggregate可以进行比较复杂的运算，但相比mapreduce方式还是比较简单；</w:t>
      </w:r>
    </w:p>
    <w:p w:rsidR="00E67D51" w:rsidRPr="001D0292" w:rsidRDefault="00E67D51" w:rsidP="00CC48B1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 w:hint="eastAsia"/>
          <w:szCs w:val="24"/>
        </w:rPr>
        <w:tab/>
        <w:t>mapreduce功能复杂强大，但效率较慢。</w:t>
      </w:r>
    </w:p>
    <w:p w:rsidR="002431CA" w:rsidRPr="001D0292" w:rsidRDefault="00DF0070" w:rsidP="00CA2A72">
      <w:pPr>
        <w:pStyle w:val="1"/>
        <w:numPr>
          <w:ilvl w:val="0"/>
          <w:numId w:val="2"/>
        </w:numPr>
        <w:rPr>
          <w:rFonts w:asciiTheme="minorEastAsia" w:eastAsiaTheme="minorEastAsia" w:hAnsiTheme="minorEastAsia"/>
          <w:sz w:val="24"/>
          <w:szCs w:val="24"/>
        </w:rPr>
      </w:pPr>
      <w:bookmarkStart w:id="103" w:name="_Toc476312456"/>
      <w:r w:rsidRPr="001D0292">
        <w:rPr>
          <w:rFonts w:asciiTheme="minorEastAsia" w:eastAsiaTheme="minorEastAsia" w:hAnsiTheme="minorEastAsia" w:hint="eastAsia"/>
          <w:sz w:val="24"/>
          <w:szCs w:val="24"/>
        </w:rPr>
        <w:t>多表联合查询</w:t>
      </w:r>
      <w:bookmarkEnd w:id="103"/>
    </w:p>
    <w:p w:rsidR="00020296" w:rsidRPr="001D0292" w:rsidRDefault="00020296" w:rsidP="00020296">
      <w:pPr>
        <w:ind w:left="360"/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 w:hint="eastAsia"/>
          <w:szCs w:val="24"/>
        </w:rPr>
        <w:t>在这里就得吐槽一下了，相比SQL脚本的简单易写，MongoDB中的这些复杂操作确实麻烦。我所了解的MongoDB提供了2中方式用以表间数据查询操作。</w:t>
      </w:r>
    </w:p>
    <w:p w:rsidR="00020296" w:rsidRPr="001D0292" w:rsidRDefault="00020296" w:rsidP="00CA2A72">
      <w:pPr>
        <w:pStyle w:val="2"/>
        <w:rPr>
          <w:rFonts w:asciiTheme="minorEastAsia" w:eastAsiaTheme="minorEastAsia" w:hAnsiTheme="minorEastAsia"/>
          <w:sz w:val="24"/>
          <w:szCs w:val="24"/>
        </w:rPr>
      </w:pPr>
      <w:bookmarkStart w:id="104" w:name="_Toc476312457"/>
      <w:r w:rsidRPr="001D0292">
        <w:rPr>
          <w:rFonts w:asciiTheme="minorEastAsia" w:eastAsiaTheme="minorEastAsia" w:hAnsiTheme="minorEastAsia" w:hint="eastAsia"/>
          <w:sz w:val="24"/>
          <w:szCs w:val="24"/>
        </w:rPr>
        <w:t>5.1普通手动联合操作</w:t>
      </w:r>
      <w:bookmarkEnd w:id="104"/>
    </w:p>
    <w:p w:rsidR="00563831" w:rsidRPr="001D0292" w:rsidRDefault="00563831" w:rsidP="00020296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 w:hint="eastAsia"/>
          <w:szCs w:val="24"/>
        </w:rPr>
        <w:tab/>
        <w:t>只查找 1个的情况：</w:t>
      </w:r>
    </w:p>
    <w:p w:rsidR="00D51DD8" w:rsidRPr="001D0292" w:rsidRDefault="00D51DD8" w:rsidP="00F37090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>temp = db.class.findOne({name:"level_2"});</w:t>
      </w:r>
    </w:p>
    <w:p w:rsidR="00020296" w:rsidRPr="001D0292" w:rsidRDefault="00D51DD8" w:rsidP="00F37090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>for(var post = db.student.find({"class_level":temp.name}); post.hasNext();){ printjson(post.next().name); }</w:t>
      </w:r>
    </w:p>
    <w:p w:rsidR="00563831" w:rsidRPr="001D0292" w:rsidRDefault="00563831" w:rsidP="00020296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 w:hint="eastAsia"/>
          <w:szCs w:val="24"/>
        </w:rPr>
        <w:tab/>
        <w:t>整个表的某列关联（m*n的复杂度）：</w:t>
      </w:r>
    </w:p>
    <w:p w:rsidR="00563831" w:rsidRPr="001D0292" w:rsidRDefault="00563831" w:rsidP="00292393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>var temp=db.class.find({});</w:t>
      </w:r>
    </w:p>
    <w:p w:rsidR="00563831" w:rsidRPr="001D0292" w:rsidRDefault="00563831" w:rsidP="00292393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>temp.forEach(function(x){</w:t>
      </w:r>
    </w:p>
    <w:p w:rsidR="00563831" w:rsidRPr="001D0292" w:rsidRDefault="00563831" w:rsidP="00292393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for(var post = db.student.find({"class_level":x.name}); post.hasNext();) {</w:t>
      </w:r>
    </w:p>
    <w:p w:rsidR="00563831" w:rsidRPr="001D0292" w:rsidRDefault="00563831" w:rsidP="00292393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 xml:space="preserve">printjson(post.next().name); </w:t>
      </w:r>
    </w:p>
    <w:p w:rsidR="00563831" w:rsidRPr="001D0292" w:rsidRDefault="00563831" w:rsidP="00292393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}</w:t>
      </w:r>
    </w:p>
    <w:p w:rsidR="00563831" w:rsidRPr="001D0292" w:rsidRDefault="00563831" w:rsidP="00292393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>});</w:t>
      </w:r>
    </w:p>
    <w:p w:rsidR="00563831" w:rsidRPr="001D0292" w:rsidRDefault="00066431" w:rsidP="00020296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 w:hint="eastAsia"/>
          <w:szCs w:val="24"/>
        </w:rPr>
        <w:tab/>
        <w:t>这相当于把javascript语法拿来直接用了（效果同上）：</w:t>
      </w:r>
    </w:p>
    <w:p w:rsidR="009D6F85" w:rsidRPr="001D0292" w:rsidRDefault="009D6F85" w:rsidP="009D6F85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>var temp=db.class.find({});</w:t>
      </w:r>
    </w:p>
    <w:p w:rsidR="009D6F85" w:rsidRPr="001D0292" w:rsidRDefault="009D6F85" w:rsidP="009D6F85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>while(temp.hasNext()) {</w:t>
      </w:r>
    </w:p>
    <w:p w:rsidR="009D6F85" w:rsidRPr="001D0292" w:rsidRDefault="009D6F85" w:rsidP="009D6F85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x = temp.next();</w:t>
      </w:r>
    </w:p>
    <w:p w:rsidR="009D6F85" w:rsidRPr="001D0292" w:rsidRDefault="009D6F85" w:rsidP="009D6F85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for(var post = db.student.find({"class_level":x.name}); post.hasNext();) {</w:t>
      </w:r>
    </w:p>
    <w:p w:rsidR="009D6F85" w:rsidRPr="001D0292" w:rsidRDefault="009D6F85" w:rsidP="009D6F85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 xml:space="preserve">printjson(post.next().name); </w:t>
      </w:r>
    </w:p>
    <w:p w:rsidR="009D6F85" w:rsidRPr="001D0292" w:rsidRDefault="009D6F85" w:rsidP="009D6F85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>}</w:t>
      </w: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</w:r>
    </w:p>
    <w:p w:rsidR="00066431" w:rsidRPr="001D0292" w:rsidRDefault="009D6F85" w:rsidP="009D6F85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>}</w:t>
      </w:r>
    </w:p>
    <w:p w:rsidR="00066431" w:rsidRPr="001D0292" w:rsidRDefault="00066431" w:rsidP="00020296">
      <w:pPr>
        <w:rPr>
          <w:rFonts w:asciiTheme="minorEastAsia" w:eastAsiaTheme="minorEastAsia" w:hAnsiTheme="minorEastAsia"/>
          <w:szCs w:val="24"/>
        </w:rPr>
      </w:pPr>
    </w:p>
    <w:p w:rsidR="00020296" w:rsidRPr="001D0292" w:rsidRDefault="003957D8" w:rsidP="00CA2A72">
      <w:pPr>
        <w:pStyle w:val="2"/>
        <w:rPr>
          <w:rFonts w:asciiTheme="minorEastAsia" w:eastAsiaTheme="minorEastAsia" w:hAnsiTheme="minorEastAsia"/>
          <w:sz w:val="24"/>
          <w:szCs w:val="24"/>
        </w:rPr>
      </w:pPr>
      <w:bookmarkStart w:id="105" w:name="_Toc476312458"/>
      <w:r w:rsidRPr="001D0292">
        <w:rPr>
          <w:rFonts w:asciiTheme="minorEastAsia" w:eastAsiaTheme="minorEastAsia" w:hAnsiTheme="minorEastAsia" w:hint="eastAsia"/>
          <w:sz w:val="24"/>
          <w:szCs w:val="24"/>
        </w:rPr>
        <w:t>5.2DBRef</w:t>
      </w:r>
      <w:bookmarkEnd w:id="105"/>
    </w:p>
    <w:p w:rsidR="00711F16" w:rsidRPr="001D0292" w:rsidRDefault="00711F16" w:rsidP="003E4A28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 w:hint="eastAsia"/>
          <w:color w:val="00FF00"/>
          <w:szCs w:val="24"/>
        </w:rPr>
        <w:t xml:space="preserve">// </w:t>
      </w:r>
      <w:r w:rsidR="00836FA5" w:rsidRPr="001D0292">
        <w:rPr>
          <w:rFonts w:asciiTheme="minorEastAsia" w:eastAsiaTheme="minorEastAsia" w:hAnsiTheme="minorEastAsia" w:cs="Times New Roman" w:hint="eastAsia"/>
          <w:color w:val="00FF00"/>
          <w:szCs w:val="24"/>
        </w:rPr>
        <w:t>保存查出的信息</w:t>
      </w:r>
    </w:p>
    <w:p w:rsidR="003E4A28" w:rsidRPr="001D0292" w:rsidRDefault="003E4A28" w:rsidP="003E4A28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>&gt; author=db.authors.find({name:"chenzhou"})[0]</w:t>
      </w:r>
    </w:p>
    <w:p w:rsidR="003E4A28" w:rsidRPr="001D0292" w:rsidRDefault="003E4A28" w:rsidP="003E4A28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 xml:space="preserve">{  </w:t>
      </w:r>
    </w:p>
    <w:p w:rsidR="003E4A28" w:rsidRPr="001D0292" w:rsidRDefault="003E4A28" w:rsidP="003E4A28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 xml:space="preserve">"_id" : ObjectId("5030ba7621bdee44765b2147"),  </w:t>
      </w:r>
    </w:p>
    <w:p w:rsidR="003E4A28" w:rsidRPr="001D0292" w:rsidRDefault="003E4A28" w:rsidP="003E4A28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 xml:space="preserve">"name" : "chenzhou",  </w:t>
      </w:r>
    </w:p>
    <w:p w:rsidR="003E4A28" w:rsidRPr="001D0292" w:rsidRDefault="003E4A28" w:rsidP="003E4A28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 xml:space="preserve">"email" : "chenzhou1025@126.com"  </w:t>
      </w:r>
    </w:p>
    <w:p w:rsidR="003E4A28" w:rsidRPr="001D0292" w:rsidRDefault="003E4A28" w:rsidP="003E4A28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>}</w:t>
      </w:r>
    </w:p>
    <w:p w:rsidR="003E4A28" w:rsidRPr="001D0292" w:rsidRDefault="00836FA5" w:rsidP="003E4A28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 w:hint="eastAsia"/>
          <w:color w:val="00FF00"/>
          <w:szCs w:val="24"/>
        </w:rPr>
        <w:t xml:space="preserve">// </w:t>
      </w:r>
      <w:r w:rsidR="00A36CCE" w:rsidRPr="001D0292">
        <w:rPr>
          <w:rFonts w:asciiTheme="minorEastAsia" w:eastAsiaTheme="minorEastAsia" w:hAnsiTheme="minorEastAsia" w:cs="Times New Roman" w:hint="eastAsia"/>
          <w:color w:val="00FF00"/>
          <w:szCs w:val="24"/>
        </w:rPr>
        <w:t>引用刚才的信息，插入数据到其他表中</w:t>
      </w:r>
    </w:p>
    <w:p w:rsidR="003E4A28" w:rsidRPr="001D0292" w:rsidRDefault="003E4A28" w:rsidP="003E4A28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>&gt; db.posts.insert({"title":"Hello Mongodb DBRef1",  authors:[new DBRef('authors',author._id)]})</w:t>
      </w:r>
    </w:p>
    <w:p w:rsidR="003E4A28" w:rsidRPr="001D0292" w:rsidRDefault="003E4A28" w:rsidP="003E4A28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>&gt; db.posts.insert({"title":"Hello Mongodb DBRef2",  authors:[new DBRef('authors',author._id)]})</w:t>
      </w:r>
    </w:p>
    <w:p w:rsidR="003E4A28" w:rsidRPr="001D0292" w:rsidRDefault="00A36CCE" w:rsidP="003E4A28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 w:hint="eastAsia"/>
          <w:color w:val="00FF00"/>
          <w:szCs w:val="24"/>
        </w:rPr>
        <w:t>// 根据表2查询表1中的信息</w:t>
      </w:r>
    </w:p>
    <w:p w:rsidR="003E4A28" w:rsidRPr="001D0292" w:rsidRDefault="003E4A28" w:rsidP="003E4A28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 xml:space="preserve">&gt; db.posts.find({"title":"Hello Mongodb DBRef1"})[0].authors[0].fetch()  </w:t>
      </w:r>
    </w:p>
    <w:p w:rsidR="003E4A28" w:rsidRPr="001D0292" w:rsidRDefault="003E4A28" w:rsidP="003E4A28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 xml:space="preserve">{  </w:t>
      </w:r>
    </w:p>
    <w:p w:rsidR="003E4A28" w:rsidRPr="001D0292" w:rsidRDefault="003E4A28" w:rsidP="003E4A28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 xml:space="preserve">"_id" : ObjectId("5030ba7621bdee44765b2147"),  </w:t>
      </w:r>
    </w:p>
    <w:p w:rsidR="003E4A28" w:rsidRPr="001D0292" w:rsidRDefault="003E4A28" w:rsidP="003E4A28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 xml:space="preserve">"name" : "chenzhou",  </w:t>
      </w:r>
    </w:p>
    <w:p w:rsidR="003E4A28" w:rsidRPr="001D0292" w:rsidRDefault="003E4A28" w:rsidP="003E4A28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ab/>
        <w:t xml:space="preserve">"email" : "chenzhou1025@126.com"  </w:t>
      </w:r>
    </w:p>
    <w:p w:rsidR="00020296" w:rsidRPr="001D0292" w:rsidRDefault="003E4A28" w:rsidP="003E4A28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>}</w:t>
      </w:r>
    </w:p>
    <w:p w:rsidR="002431CA" w:rsidRPr="001D0292" w:rsidRDefault="002431CA" w:rsidP="00CA2A72">
      <w:pPr>
        <w:rPr>
          <w:rFonts w:asciiTheme="minorEastAsia" w:eastAsiaTheme="minorEastAsia" w:hAnsiTheme="minorEastAsia"/>
          <w:szCs w:val="24"/>
        </w:rPr>
      </w:pPr>
    </w:p>
    <w:p w:rsidR="00792794" w:rsidRPr="001D0292" w:rsidRDefault="00792794" w:rsidP="00CA2A72">
      <w:pPr>
        <w:pStyle w:val="1"/>
        <w:numPr>
          <w:ilvl w:val="0"/>
          <w:numId w:val="2"/>
        </w:numPr>
        <w:rPr>
          <w:rFonts w:asciiTheme="minorEastAsia" w:eastAsiaTheme="minorEastAsia" w:hAnsiTheme="minorEastAsia"/>
          <w:sz w:val="24"/>
          <w:szCs w:val="24"/>
        </w:rPr>
      </w:pPr>
      <w:bookmarkStart w:id="106" w:name="_Toc476312459"/>
      <w:r w:rsidRPr="001D0292">
        <w:rPr>
          <w:rFonts w:asciiTheme="minorEastAsia" w:eastAsiaTheme="minorEastAsia" w:hAnsiTheme="minorEastAsia" w:hint="eastAsia"/>
          <w:sz w:val="24"/>
          <w:szCs w:val="24"/>
        </w:rPr>
        <w:t>指定</w:t>
      </w:r>
      <w:r w:rsidRPr="001D0292">
        <w:rPr>
          <w:rFonts w:asciiTheme="minorEastAsia" w:eastAsiaTheme="minorEastAsia" w:hAnsiTheme="minorEastAsia"/>
          <w:sz w:val="24"/>
          <w:szCs w:val="24"/>
        </w:rPr>
        <w:t>数据只保留</w:t>
      </w:r>
      <w:r w:rsidRPr="001D0292">
        <w:rPr>
          <w:rFonts w:asciiTheme="minorEastAsia" w:eastAsiaTheme="minorEastAsia" w:hAnsiTheme="minorEastAsia" w:hint="eastAsia"/>
          <w:sz w:val="24"/>
          <w:szCs w:val="24"/>
        </w:rPr>
        <w:t>1个</w:t>
      </w:r>
      <w:bookmarkEnd w:id="106"/>
    </w:p>
    <w:p w:rsidR="003852A8" w:rsidRPr="001D0292" w:rsidRDefault="003852A8">
      <w:pPr>
        <w:ind w:firstLine="420"/>
        <w:rPr>
          <w:rFonts w:asciiTheme="minorEastAsia" w:eastAsiaTheme="minorEastAsia" w:hAnsiTheme="minorEastAsia"/>
          <w:szCs w:val="24"/>
        </w:rPr>
        <w:pPrChange w:id="107" w:author="Liu,Lei(GIS)" w:date="2017-03-03T15:03:00Z">
          <w:pPr>
            <w:ind w:left="420"/>
          </w:pPr>
        </w:pPrChange>
      </w:pPr>
      <w:r w:rsidRPr="001D0292">
        <w:rPr>
          <w:rFonts w:asciiTheme="minorEastAsia" w:eastAsiaTheme="minorEastAsia" w:hAnsiTheme="minorEastAsia" w:hint="eastAsia"/>
          <w:szCs w:val="24"/>
        </w:rPr>
        <w:t>在</w:t>
      </w:r>
      <w:r w:rsidRPr="001D0292">
        <w:rPr>
          <w:rFonts w:asciiTheme="minorEastAsia" w:eastAsiaTheme="minorEastAsia" w:hAnsiTheme="minorEastAsia"/>
          <w:szCs w:val="24"/>
        </w:rPr>
        <w:t>student表中</w:t>
      </w:r>
      <w:r w:rsidRPr="001D0292">
        <w:rPr>
          <w:rFonts w:asciiTheme="minorEastAsia" w:eastAsiaTheme="minorEastAsia" w:hAnsiTheme="minorEastAsia" w:hint="eastAsia"/>
          <w:szCs w:val="24"/>
        </w:rPr>
        <w:t>每个</w:t>
      </w:r>
      <w:r w:rsidRPr="001D0292">
        <w:rPr>
          <w:rFonts w:asciiTheme="minorEastAsia" w:eastAsiaTheme="minorEastAsia" w:hAnsiTheme="minorEastAsia"/>
          <w:szCs w:val="24"/>
        </w:rPr>
        <w:t>id只保留一行记录</w:t>
      </w:r>
      <w:ins w:id="108" w:author="Liu,Lei(GIS)" w:date="2017-03-03T15:02:00Z">
        <w:r w:rsidR="009F50B7" w:rsidRPr="001D0292">
          <w:rPr>
            <w:rFonts w:asciiTheme="minorEastAsia" w:eastAsiaTheme="minorEastAsia" w:hAnsiTheme="minorEastAsia" w:hint="eastAsia"/>
            <w:szCs w:val="24"/>
          </w:rPr>
          <w:t>（</w:t>
        </w:r>
      </w:ins>
      <w:ins w:id="109" w:author="Liu,Lei(GIS)" w:date="2017-03-03T15:03:00Z">
        <w:r w:rsidR="009F50B7" w:rsidRPr="001D0292">
          <w:rPr>
            <w:rFonts w:asciiTheme="minorEastAsia" w:eastAsiaTheme="minorEastAsia" w:hAnsiTheme="minorEastAsia" w:hint="eastAsia"/>
            <w:szCs w:val="24"/>
          </w:rPr>
          <w:t>这是某个</w:t>
        </w:r>
        <w:r w:rsidR="009F50B7" w:rsidRPr="001D0292">
          <w:rPr>
            <w:rFonts w:asciiTheme="minorEastAsia" w:eastAsiaTheme="minorEastAsia" w:hAnsiTheme="minorEastAsia"/>
            <w:szCs w:val="24"/>
          </w:rPr>
          <w:t>网友</w:t>
        </w:r>
        <w:r w:rsidR="009F50B7" w:rsidRPr="001D0292">
          <w:rPr>
            <w:rFonts w:asciiTheme="minorEastAsia" w:eastAsiaTheme="minorEastAsia" w:hAnsiTheme="minorEastAsia" w:hint="eastAsia"/>
            <w:szCs w:val="24"/>
          </w:rPr>
          <w:t>的</w:t>
        </w:r>
        <w:r w:rsidR="009F50B7" w:rsidRPr="001D0292">
          <w:rPr>
            <w:rFonts w:asciiTheme="minorEastAsia" w:eastAsiaTheme="minorEastAsia" w:hAnsiTheme="minorEastAsia"/>
            <w:szCs w:val="24"/>
          </w:rPr>
          <w:t>一个错误答案，错误在于把batchSize当做了</w:t>
        </w:r>
        <w:r w:rsidR="009F50B7" w:rsidRPr="001D0292">
          <w:rPr>
            <w:rFonts w:asciiTheme="minorEastAsia" w:eastAsiaTheme="minorEastAsia" w:hAnsiTheme="minorEastAsia" w:hint="eastAsia"/>
            <w:szCs w:val="24"/>
          </w:rPr>
          <w:t>所有</w:t>
        </w:r>
        <w:r w:rsidR="009F50B7" w:rsidRPr="001D0292">
          <w:rPr>
            <w:rFonts w:asciiTheme="minorEastAsia" w:eastAsiaTheme="minorEastAsia" w:hAnsiTheme="minorEastAsia"/>
            <w:szCs w:val="24"/>
          </w:rPr>
          <w:t>数据，以至于并没有将所有数据都去重</w:t>
        </w:r>
      </w:ins>
      <w:ins w:id="110" w:author="Liu,Lei(GIS)" w:date="2017-03-03T15:02:00Z">
        <w:r w:rsidR="009F50B7" w:rsidRPr="001D0292">
          <w:rPr>
            <w:rFonts w:asciiTheme="minorEastAsia" w:eastAsiaTheme="minorEastAsia" w:hAnsiTheme="minorEastAsia" w:hint="eastAsia"/>
            <w:szCs w:val="24"/>
          </w:rPr>
          <w:t>）</w:t>
        </w:r>
      </w:ins>
      <w:r w:rsidRPr="001D0292">
        <w:rPr>
          <w:rFonts w:asciiTheme="minorEastAsia" w:eastAsiaTheme="minorEastAsia" w:hAnsiTheme="minorEastAsia"/>
          <w:szCs w:val="24"/>
        </w:rPr>
        <w:t>：</w:t>
      </w:r>
    </w:p>
    <w:p w:rsidR="006F601E" w:rsidRPr="001D0292" w:rsidRDefault="006F601E" w:rsidP="000D2781">
      <w:pPr>
        <w:shd w:val="solid" w:color="auto" w:fill="000000" w:themeFill="text1"/>
        <w:rPr>
          <w:ins w:id="111" w:author="Liu,Lei(GIS)" w:date="2017-03-03T14:27:00Z"/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>var rs = db.student.aggregate([{$group : {_id:"$id",count:{$sum : 1}}},{$match : {count : {$gt : 1}}}]);</w:t>
      </w:r>
    </w:p>
    <w:p w:rsidR="004779C6" w:rsidRPr="001D0292" w:rsidRDefault="004779C6" w:rsidP="000D2781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</w:p>
    <w:p w:rsidR="006F601E" w:rsidRPr="001D0292" w:rsidRDefault="006F601E" w:rsidP="000D2781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>for (var i in rs._batch) {</w:t>
      </w:r>
    </w:p>
    <w:p w:rsidR="006F601E" w:rsidRPr="001D0292" w:rsidRDefault="006F601E" w:rsidP="000D2781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 xml:space="preserve">    var r = rs._batch[i].count;   </w:t>
      </w:r>
    </w:p>
    <w:p w:rsidR="006F601E" w:rsidRPr="001D0292" w:rsidRDefault="006F601E" w:rsidP="000D2781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 xml:space="preserve">    var id = rs._batch[i]._id;</w:t>
      </w:r>
    </w:p>
    <w:p w:rsidR="006F601E" w:rsidRPr="001D0292" w:rsidRDefault="006F601E" w:rsidP="000D2781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 xml:space="preserve">    print(id + ":" + r);</w:t>
      </w:r>
    </w:p>
    <w:p w:rsidR="006F601E" w:rsidRPr="001D0292" w:rsidRDefault="006F601E" w:rsidP="000D2781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 xml:space="preserve">    for (var j = 0; j &lt; r - 1; j++) {</w:t>
      </w:r>
    </w:p>
    <w:p w:rsidR="006F601E" w:rsidRPr="001D0292" w:rsidRDefault="006F601E" w:rsidP="000D2781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 xml:space="preserve">        db.student.remove({"id" : id}, true);</w:t>
      </w:r>
    </w:p>
    <w:p w:rsidR="006F601E" w:rsidRPr="001D0292" w:rsidRDefault="006F601E" w:rsidP="000D2781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 xml:space="preserve">     }</w:t>
      </w:r>
    </w:p>
    <w:p w:rsidR="00792794" w:rsidRPr="001D0292" w:rsidRDefault="006F601E" w:rsidP="000D2781">
      <w:pPr>
        <w:shd w:val="solid" w:color="auto" w:fill="000000" w:themeFill="text1"/>
        <w:rPr>
          <w:rFonts w:asciiTheme="minorEastAsia" w:eastAsiaTheme="minorEastAsia" w:hAnsiTheme="minorEastAsia" w:cs="Times New Roman"/>
          <w:color w:val="00FF00"/>
          <w:szCs w:val="24"/>
        </w:rPr>
      </w:pPr>
      <w:r w:rsidRPr="001D0292">
        <w:rPr>
          <w:rFonts w:asciiTheme="minorEastAsia" w:eastAsiaTheme="minorEastAsia" w:hAnsiTheme="minorEastAsia" w:cs="Times New Roman"/>
          <w:color w:val="00FF00"/>
          <w:szCs w:val="24"/>
        </w:rPr>
        <w:t>}</w:t>
      </w:r>
    </w:p>
    <w:p w:rsidR="002E6F33" w:rsidRPr="001D0292" w:rsidRDefault="00DB1548" w:rsidP="00792794">
      <w:pPr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/>
          <w:szCs w:val="24"/>
        </w:rPr>
        <w:tab/>
      </w:r>
      <w:r w:rsidRPr="001D0292">
        <w:rPr>
          <w:rFonts w:asciiTheme="minorEastAsia" w:eastAsiaTheme="minorEastAsia" w:hAnsiTheme="minorEastAsia" w:hint="eastAsia"/>
          <w:szCs w:val="24"/>
        </w:rPr>
        <w:t>可以</w:t>
      </w:r>
      <w:r w:rsidRPr="001D0292">
        <w:rPr>
          <w:rFonts w:asciiTheme="minorEastAsia" w:eastAsiaTheme="minorEastAsia" w:hAnsiTheme="minorEastAsia"/>
          <w:szCs w:val="24"/>
        </w:rPr>
        <w:t>通过print查看返回的数据结构</w:t>
      </w:r>
      <w:r w:rsidRPr="001D0292">
        <w:rPr>
          <w:rFonts w:asciiTheme="minorEastAsia" w:eastAsiaTheme="minorEastAsia" w:hAnsiTheme="minorEastAsia" w:hint="eastAsia"/>
          <w:szCs w:val="24"/>
        </w:rPr>
        <w:t>，</w:t>
      </w:r>
      <w:r w:rsidR="00692B3D" w:rsidRPr="001D0292">
        <w:rPr>
          <w:rFonts w:asciiTheme="minorEastAsia" w:eastAsiaTheme="minorEastAsia" w:hAnsiTheme="minorEastAsia"/>
          <w:szCs w:val="24"/>
        </w:rPr>
        <w:t>便于我们查看</w:t>
      </w:r>
      <w:r w:rsidR="00692B3D" w:rsidRPr="001D0292">
        <w:rPr>
          <w:rFonts w:asciiTheme="minorEastAsia" w:eastAsiaTheme="minorEastAsia" w:hAnsiTheme="minorEastAsia" w:hint="eastAsia"/>
          <w:szCs w:val="24"/>
        </w:rPr>
        <w:t>，</w:t>
      </w:r>
      <w:r w:rsidR="00692B3D" w:rsidRPr="001D0292">
        <w:rPr>
          <w:rFonts w:asciiTheme="minorEastAsia" w:eastAsiaTheme="minorEastAsia" w:hAnsiTheme="minorEastAsia"/>
          <w:szCs w:val="24"/>
        </w:rPr>
        <w:t>比如</w:t>
      </w:r>
      <w:r w:rsidR="00692B3D" w:rsidRPr="001D0292">
        <w:rPr>
          <w:rFonts w:asciiTheme="minorEastAsia" w:eastAsiaTheme="minorEastAsia" w:hAnsiTheme="minorEastAsia" w:hint="eastAsia"/>
          <w:szCs w:val="24"/>
        </w:rPr>
        <w:t>print(rs)</w:t>
      </w:r>
      <w:ins w:id="112" w:author="Liu,Lei(GIS)" w:date="2017-03-03T14:59:00Z">
        <w:r w:rsidR="000C1CBF" w:rsidRPr="001D0292">
          <w:rPr>
            <w:rFonts w:asciiTheme="minorEastAsia" w:eastAsiaTheme="minorEastAsia" w:hAnsiTheme="minorEastAsia" w:hint="eastAsia"/>
            <w:szCs w:val="24"/>
          </w:rPr>
          <w:t>。</w:t>
        </w:r>
        <w:r w:rsidR="000C1CBF" w:rsidRPr="001D0292">
          <w:rPr>
            <w:rFonts w:asciiTheme="minorEastAsia" w:eastAsiaTheme="minorEastAsia" w:hAnsiTheme="minorEastAsia"/>
            <w:szCs w:val="24"/>
          </w:rPr>
          <w:t>不过此行为需要在</w:t>
        </w:r>
        <w:r w:rsidR="000C1CBF" w:rsidRPr="001D0292">
          <w:rPr>
            <w:rFonts w:asciiTheme="minorEastAsia" w:eastAsiaTheme="minorEastAsia" w:hAnsiTheme="minorEastAsia" w:hint="eastAsia"/>
            <w:szCs w:val="24"/>
          </w:rPr>
          <w:t>robomongo等</w:t>
        </w:r>
        <w:r w:rsidR="000C1CBF" w:rsidRPr="001D0292">
          <w:rPr>
            <w:rFonts w:asciiTheme="minorEastAsia" w:eastAsiaTheme="minorEastAsia" w:hAnsiTheme="minorEastAsia"/>
            <w:szCs w:val="24"/>
          </w:rPr>
          <w:t>可视化工具中才能看到。</w:t>
        </w:r>
      </w:ins>
      <w:del w:id="113" w:author="Liu,Lei(GIS)" w:date="2017-03-03T14:59:00Z">
        <w:r w:rsidR="00692B3D" w:rsidRPr="001D0292" w:rsidDel="000C1CBF">
          <w:rPr>
            <w:rFonts w:asciiTheme="minorEastAsia" w:eastAsiaTheme="minorEastAsia" w:hAnsiTheme="minorEastAsia" w:hint="eastAsia"/>
            <w:szCs w:val="24"/>
          </w:rPr>
          <w:delText>;</w:delText>
        </w:r>
      </w:del>
    </w:p>
    <w:p w:rsidR="002E6F33" w:rsidRPr="001D0292" w:rsidRDefault="004A63B3" w:rsidP="00792794">
      <w:pPr>
        <w:rPr>
          <w:ins w:id="114" w:author="Liu,Lei(GIS)" w:date="2017-03-03T15:04:00Z"/>
          <w:rFonts w:asciiTheme="minorEastAsia" w:eastAsiaTheme="minorEastAsia" w:hAnsiTheme="minorEastAsia"/>
          <w:szCs w:val="24"/>
        </w:rPr>
      </w:pPr>
      <w:ins w:id="115" w:author="Liu,Lei(GIS)" w:date="2017-03-03T15:03:00Z">
        <w:r w:rsidRPr="001D0292">
          <w:rPr>
            <w:rFonts w:asciiTheme="minorEastAsia" w:eastAsiaTheme="minorEastAsia" w:hAnsiTheme="minorEastAsia"/>
            <w:szCs w:val="24"/>
          </w:rPr>
          <w:tab/>
        </w:r>
      </w:ins>
      <w:ins w:id="116" w:author="Liu,Lei(GIS)" w:date="2017-03-03T15:04:00Z">
        <w:r w:rsidRPr="001D0292">
          <w:rPr>
            <w:rFonts w:asciiTheme="minorEastAsia" w:eastAsiaTheme="minorEastAsia" w:hAnsiTheme="minorEastAsia" w:hint="eastAsia"/>
            <w:szCs w:val="24"/>
          </w:rPr>
          <w:t>正确</w:t>
        </w:r>
        <w:r w:rsidRPr="001D0292">
          <w:rPr>
            <w:rFonts w:asciiTheme="minorEastAsia" w:eastAsiaTheme="minorEastAsia" w:hAnsiTheme="minorEastAsia"/>
            <w:szCs w:val="24"/>
          </w:rPr>
          <w:t>的方式如下：</w:t>
        </w:r>
      </w:ins>
    </w:p>
    <w:p w:rsidR="008C5C13" w:rsidRPr="001D0292" w:rsidRDefault="008C5C13" w:rsidP="008C5C13">
      <w:pPr>
        <w:rPr>
          <w:ins w:id="117" w:author="Liu,Lei(GIS)" w:date="2017-03-03T15:04:00Z"/>
          <w:rFonts w:asciiTheme="minorEastAsia" w:eastAsiaTheme="minorEastAsia" w:hAnsiTheme="minorEastAsia"/>
          <w:szCs w:val="24"/>
        </w:rPr>
      </w:pPr>
      <w:ins w:id="118" w:author="Liu,Lei(GIS)" w:date="2017-03-03T15:04:00Z">
        <w:r w:rsidRPr="001D0292">
          <w:rPr>
            <w:rFonts w:asciiTheme="minorEastAsia" w:eastAsiaTheme="minorEastAsia" w:hAnsiTheme="minorEastAsia"/>
            <w:szCs w:val="24"/>
          </w:rPr>
          <w:t>var rs = db.student.aggregate([{$group:{_id:"$id", count:{$sum:1}}}, {$match:{count:{$gt:1}}}]);</w:t>
        </w:r>
      </w:ins>
    </w:p>
    <w:p w:rsidR="008C5C13" w:rsidRPr="001D0292" w:rsidRDefault="008C5C13" w:rsidP="008C5C13">
      <w:pPr>
        <w:rPr>
          <w:ins w:id="119" w:author="Liu,Lei(GIS)" w:date="2017-03-03T15:04:00Z"/>
          <w:rFonts w:asciiTheme="minorEastAsia" w:eastAsiaTheme="minorEastAsia" w:hAnsiTheme="minorEastAsia"/>
          <w:szCs w:val="24"/>
        </w:rPr>
      </w:pPr>
      <w:ins w:id="120" w:author="Liu,Lei(GIS)" w:date="2017-03-03T15:04:00Z">
        <w:r w:rsidRPr="001D0292">
          <w:rPr>
            <w:rFonts w:asciiTheme="minorEastAsia" w:eastAsiaTheme="minorEastAsia" w:hAnsiTheme="minorEastAsia"/>
            <w:szCs w:val="24"/>
          </w:rPr>
          <w:t>while(rs.hasNext()) {</w:t>
        </w:r>
      </w:ins>
    </w:p>
    <w:p w:rsidR="008C5C13" w:rsidRPr="001D0292" w:rsidRDefault="008C5C13" w:rsidP="008C5C13">
      <w:pPr>
        <w:rPr>
          <w:ins w:id="121" w:author="Liu,Lei(GIS)" w:date="2017-03-03T15:04:00Z"/>
          <w:rFonts w:asciiTheme="minorEastAsia" w:eastAsiaTheme="minorEastAsia" w:hAnsiTheme="minorEastAsia"/>
          <w:szCs w:val="24"/>
        </w:rPr>
      </w:pPr>
      <w:ins w:id="122" w:author="Liu,Lei(GIS)" w:date="2017-03-03T15:04:00Z">
        <w:r w:rsidRPr="001D0292">
          <w:rPr>
            <w:rFonts w:asciiTheme="minorEastAsia" w:eastAsiaTheme="minorEastAsia" w:hAnsiTheme="minorEastAsia"/>
            <w:szCs w:val="24"/>
          </w:rPr>
          <w:t xml:space="preserve">    var item = rs.next();</w:t>
        </w:r>
      </w:ins>
    </w:p>
    <w:p w:rsidR="008C5C13" w:rsidRPr="001D0292" w:rsidRDefault="008C5C13" w:rsidP="008C5C13">
      <w:pPr>
        <w:rPr>
          <w:ins w:id="123" w:author="Liu,Lei(GIS)" w:date="2017-03-03T15:04:00Z"/>
          <w:rFonts w:asciiTheme="minorEastAsia" w:eastAsiaTheme="minorEastAsia" w:hAnsiTheme="minorEastAsia"/>
          <w:szCs w:val="24"/>
        </w:rPr>
      </w:pPr>
      <w:ins w:id="124" w:author="Liu,Lei(GIS)" w:date="2017-03-03T15:04:00Z">
        <w:r w:rsidRPr="001D0292">
          <w:rPr>
            <w:rFonts w:asciiTheme="minorEastAsia" w:eastAsiaTheme="minorEastAsia" w:hAnsiTheme="minorEastAsia"/>
            <w:szCs w:val="24"/>
          </w:rPr>
          <w:t xml:space="preserve">    print(item._id + "   " + item.count);</w:t>
        </w:r>
      </w:ins>
    </w:p>
    <w:p w:rsidR="008C5C13" w:rsidRPr="001D0292" w:rsidRDefault="008C5C13" w:rsidP="008C5C13">
      <w:pPr>
        <w:rPr>
          <w:ins w:id="125" w:author="Liu,Lei(GIS)" w:date="2017-03-03T15:04:00Z"/>
          <w:rFonts w:asciiTheme="minorEastAsia" w:eastAsiaTheme="minorEastAsia" w:hAnsiTheme="minorEastAsia"/>
          <w:szCs w:val="24"/>
        </w:rPr>
      </w:pPr>
      <w:ins w:id="126" w:author="Liu,Lei(GIS)" w:date="2017-03-03T15:04:00Z">
        <w:r w:rsidRPr="001D0292">
          <w:rPr>
            <w:rFonts w:asciiTheme="minorEastAsia" w:eastAsiaTheme="minorEastAsia" w:hAnsiTheme="minorEastAsia"/>
            <w:szCs w:val="24"/>
          </w:rPr>
          <w:t xml:space="preserve">    for (var i = 0; i &lt; item.count - 1; i++) {</w:t>
        </w:r>
      </w:ins>
    </w:p>
    <w:p w:rsidR="008C5C13" w:rsidRPr="001D0292" w:rsidRDefault="008C5C13" w:rsidP="008C5C13">
      <w:pPr>
        <w:rPr>
          <w:ins w:id="127" w:author="Liu,Lei(GIS)" w:date="2017-03-03T15:04:00Z"/>
          <w:rFonts w:asciiTheme="minorEastAsia" w:eastAsiaTheme="minorEastAsia" w:hAnsiTheme="minorEastAsia"/>
          <w:szCs w:val="24"/>
        </w:rPr>
      </w:pPr>
      <w:ins w:id="128" w:author="Liu,Lei(GIS)" w:date="2017-03-03T15:04:00Z">
        <w:r w:rsidRPr="001D0292">
          <w:rPr>
            <w:rFonts w:asciiTheme="minorEastAsia" w:eastAsiaTheme="minorEastAsia" w:hAnsiTheme="minorEastAsia"/>
            <w:szCs w:val="24"/>
          </w:rPr>
          <w:t xml:space="preserve">        db.student.remove({"id" : item._id}, true);</w:t>
        </w:r>
      </w:ins>
    </w:p>
    <w:p w:rsidR="008C5C13" w:rsidRPr="001D0292" w:rsidRDefault="008C5C13" w:rsidP="008C5C13">
      <w:pPr>
        <w:rPr>
          <w:ins w:id="129" w:author="Liu,Lei(GIS)" w:date="2017-03-03T15:04:00Z"/>
          <w:rFonts w:asciiTheme="minorEastAsia" w:eastAsiaTheme="minorEastAsia" w:hAnsiTheme="minorEastAsia"/>
          <w:szCs w:val="24"/>
        </w:rPr>
      </w:pPr>
      <w:ins w:id="130" w:author="Liu,Lei(GIS)" w:date="2017-03-03T15:04:00Z">
        <w:r w:rsidRPr="001D0292">
          <w:rPr>
            <w:rFonts w:asciiTheme="minorEastAsia" w:eastAsiaTheme="minorEastAsia" w:hAnsiTheme="minorEastAsia"/>
            <w:szCs w:val="24"/>
          </w:rPr>
          <w:t xml:space="preserve">    }</w:t>
        </w:r>
      </w:ins>
    </w:p>
    <w:p w:rsidR="00A11B5C" w:rsidRPr="001D0292" w:rsidRDefault="008C5C13" w:rsidP="008C5C13">
      <w:pPr>
        <w:rPr>
          <w:ins w:id="131" w:author="Liu,Lei(GIS)" w:date="2017-03-03T15:02:00Z"/>
          <w:rFonts w:asciiTheme="minorEastAsia" w:eastAsiaTheme="minorEastAsia" w:hAnsiTheme="minorEastAsia"/>
          <w:szCs w:val="24"/>
        </w:rPr>
      </w:pPr>
      <w:ins w:id="132" w:author="Liu,Lei(GIS)" w:date="2017-03-03T15:04:00Z">
        <w:r w:rsidRPr="001D0292">
          <w:rPr>
            <w:rFonts w:asciiTheme="minorEastAsia" w:eastAsiaTheme="minorEastAsia" w:hAnsiTheme="minorEastAsia"/>
            <w:szCs w:val="24"/>
          </w:rPr>
          <w:t>}</w:t>
        </w:r>
      </w:ins>
    </w:p>
    <w:p w:rsidR="006214F5" w:rsidRPr="001D0292" w:rsidRDefault="004310D6" w:rsidP="00CB5502">
      <w:pPr>
        <w:rPr>
          <w:ins w:id="133" w:author="Liu,Lei(GIS)" w:date="2017-03-03T15:22:00Z"/>
          <w:rFonts w:asciiTheme="minorEastAsia" w:eastAsiaTheme="minorEastAsia" w:hAnsiTheme="minorEastAsia"/>
          <w:szCs w:val="24"/>
        </w:rPr>
      </w:pPr>
      <w:ins w:id="134" w:author="Liu,Lei(GIS)" w:date="2017-03-03T16:58:00Z">
        <w:r w:rsidRPr="001D0292">
          <w:rPr>
            <w:rFonts w:asciiTheme="minorEastAsia" w:eastAsiaTheme="minorEastAsia" w:hAnsiTheme="minorEastAsia"/>
            <w:noProof/>
            <w:szCs w:val="24"/>
          </w:rPr>
          <w:drawing>
            <wp:inline distT="0" distB="0" distL="0" distR="0" wp14:anchorId="542ABD8C" wp14:editId="06B6929B">
              <wp:extent cx="758825" cy="758825"/>
              <wp:effectExtent l="0" t="0" r="0" b="0"/>
              <wp:docPr id="4" name="图片 4" descr="C:\Users\liulei26\AppData\LocalLow\Baidu\BAIDUP~1\Account\RXRCMS~1\CUSTOM~1\88D05D~1\349C47~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C:\Users\liulei26\AppData\LocalLow\Baidu\BAIDUP~1\Account\RXRCMS~1\CUSTOM~1\88D05D~1\349C47~1.PNG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58825" cy="758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135" w:author="Liu,Lei(GIS)" w:date="2017-03-03T16:54:00Z">
        <w:r w:rsidR="00EB5F4E" w:rsidRPr="001D0292">
          <w:rPr>
            <w:rFonts w:asciiTheme="minorEastAsia" w:eastAsiaTheme="minorEastAsia" w:hAnsiTheme="minorEastAsia" w:hint="eastAsia"/>
            <w:szCs w:val="24"/>
          </w:rPr>
          <w:t>：</w:t>
        </w:r>
      </w:ins>
      <w:ins w:id="136" w:author="Liu,Lei(GIS)" w:date="2017-03-03T15:22:00Z">
        <w:r w:rsidR="006214F5" w:rsidRPr="001D0292">
          <w:rPr>
            <w:rFonts w:asciiTheme="minorEastAsia" w:eastAsiaTheme="minorEastAsia" w:hAnsiTheme="minorEastAsia" w:hint="eastAsia"/>
            <w:szCs w:val="24"/>
          </w:rPr>
          <w:t>如果</w:t>
        </w:r>
        <w:r w:rsidR="006214F5" w:rsidRPr="001D0292">
          <w:rPr>
            <w:rFonts w:asciiTheme="minorEastAsia" w:eastAsiaTheme="minorEastAsia" w:hAnsiTheme="minorEastAsia"/>
            <w:szCs w:val="24"/>
          </w:rPr>
          <w:t>数据量比较大或者</w:t>
        </w:r>
      </w:ins>
      <w:ins w:id="137" w:author="Liu,Lei(GIS)" w:date="2017-03-03T15:23:00Z">
        <w:r w:rsidR="006214F5" w:rsidRPr="001D0292">
          <w:rPr>
            <w:rFonts w:asciiTheme="minorEastAsia" w:eastAsiaTheme="minorEastAsia" w:hAnsiTheme="minorEastAsia"/>
            <w:szCs w:val="24"/>
          </w:rPr>
          <w:t>要删除的</w:t>
        </w:r>
      </w:ins>
      <w:ins w:id="138" w:author="Liu,Lei(GIS)" w:date="2017-03-03T15:40:00Z">
        <w:r w:rsidR="002F08BB" w:rsidRPr="001D0292">
          <w:rPr>
            <w:rFonts w:asciiTheme="minorEastAsia" w:eastAsiaTheme="minorEastAsia" w:hAnsiTheme="minorEastAsia" w:hint="eastAsia"/>
            <w:szCs w:val="24"/>
          </w:rPr>
          <w:t>重复</w:t>
        </w:r>
      </w:ins>
      <w:ins w:id="139" w:author="Liu,Lei(GIS)" w:date="2017-03-03T15:23:00Z">
        <w:r w:rsidR="006214F5" w:rsidRPr="001D0292">
          <w:rPr>
            <w:rFonts w:asciiTheme="minorEastAsia" w:eastAsiaTheme="minorEastAsia" w:hAnsiTheme="minorEastAsia" w:hint="eastAsia"/>
            <w:szCs w:val="24"/>
          </w:rPr>
          <w:t>数据项</w:t>
        </w:r>
        <w:r w:rsidR="006214F5" w:rsidRPr="001D0292">
          <w:rPr>
            <w:rFonts w:asciiTheme="minorEastAsia" w:eastAsiaTheme="minorEastAsia" w:hAnsiTheme="minorEastAsia"/>
            <w:szCs w:val="24"/>
          </w:rPr>
          <w:t>很多，</w:t>
        </w:r>
        <w:r w:rsidR="006214F5" w:rsidRPr="001D0292">
          <w:rPr>
            <w:rFonts w:asciiTheme="minorEastAsia" w:eastAsiaTheme="minorEastAsia" w:hAnsiTheme="minorEastAsia" w:hint="eastAsia"/>
            <w:szCs w:val="24"/>
          </w:rPr>
          <w:t>还是建议用</w:t>
        </w:r>
        <w:r w:rsidR="006214F5" w:rsidRPr="001D0292">
          <w:rPr>
            <w:rFonts w:asciiTheme="minorEastAsia" w:eastAsiaTheme="minorEastAsia" w:hAnsiTheme="minorEastAsia"/>
            <w:szCs w:val="24"/>
          </w:rPr>
          <w:t>distinct</w:t>
        </w:r>
        <w:r w:rsidR="00FB5202" w:rsidRPr="001D0292">
          <w:rPr>
            <w:rFonts w:asciiTheme="minorEastAsia" w:eastAsiaTheme="minorEastAsia" w:hAnsiTheme="minorEastAsia"/>
            <w:szCs w:val="24"/>
          </w:rPr>
          <w:t>把符合条件的数据抽出来</w:t>
        </w:r>
        <w:r w:rsidR="00FB5202" w:rsidRPr="001D0292">
          <w:rPr>
            <w:rFonts w:asciiTheme="minorEastAsia" w:eastAsiaTheme="minorEastAsia" w:hAnsiTheme="minorEastAsia" w:hint="eastAsia"/>
            <w:szCs w:val="24"/>
          </w:rPr>
          <w:t>放在</w:t>
        </w:r>
        <w:r w:rsidR="00FB5202" w:rsidRPr="001D0292">
          <w:rPr>
            <w:rFonts w:asciiTheme="minorEastAsia" w:eastAsiaTheme="minorEastAsia" w:hAnsiTheme="minorEastAsia"/>
            <w:szCs w:val="24"/>
          </w:rPr>
          <w:t>一个临时表中，把原始表</w:t>
        </w:r>
      </w:ins>
      <w:ins w:id="140" w:author="Liu,Lei(GIS)" w:date="2017-03-03T16:55:00Z">
        <w:r w:rsidR="00CA641E" w:rsidRPr="001D0292">
          <w:rPr>
            <w:rFonts w:asciiTheme="minorEastAsia" w:eastAsiaTheme="minorEastAsia" w:hAnsiTheme="minorEastAsia" w:hint="eastAsia"/>
            <w:szCs w:val="24"/>
          </w:rPr>
          <w:t>删除</w:t>
        </w:r>
      </w:ins>
      <w:ins w:id="141" w:author="Liu,Lei(GIS)" w:date="2017-03-03T15:23:00Z">
        <w:r w:rsidR="00FB5202" w:rsidRPr="001D0292">
          <w:rPr>
            <w:rFonts w:asciiTheme="minorEastAsia" w:eastAsiaTheme="minorEastAsia" w:hAnsiTheme="minorEastAsia"/>
            <w:szCs w:val="24"/>
          </w:rPr>
          <w:t>（</w:t>
        </w:r>
      </w:ins>
      <w:ins w:id="142" w:author="Liu,Lei(GIS)" w:date="2017-03-03T15:24:00Z">
        <w:r w:rsidR="00FB5202" w:rsidRPr="001D0292">
          <w:rPr>
            <w:rFonts w:asciiTheme="minorEastAsia" w:eastAsiaTheme="minorEastAsia" w:hAnsiTheme="minorEastAsia" w:hint="eastAsia"/>
            <w:szCs w:val="24"/>
          </w:rPr>
          <w:t>这个</w:t>
        </w:r>
        <w:r w:rsidR="00FB5202" w:rsidRPr="001D0292">
          <w:rPr>
            <w:rFonts w:asciiTheme="minorEastAsia" w:eastAsiaTheme="minorEastAsia" w:hAnsiTheme="minorEastAsia"/>
            <w:szCs w:val="24"/>
          </w:rPr>
          <w:t>速度很快</w:t>
        </w:r>
      </w:ins>
      <w:ins w:id="143" w:author="Liu,Lei(GIS)" w:date="2017-03-03T15:23:00Z">
        <w:r w:rsidR="00FB5202" w:rsidRPr="001D0292">
          <w:rPr>
            <w:rFonts w:asciiTheme="minorEastAsia" w:eastAsiaTheme="minorEastAsia" w:hAnsiTheme="minorEastAsia"/>
            <w:szCs w:val="24"/>
          </w:rPr>
          <w:t>）</w:t>
        </w:r>
      </w:ins>
      <w:ins w:id="144" w:author="Liu,Lei(GIS)" w:date="2017-03-03T15:24:00Z">
        <w:r w:rsidR="00FB5202" w:rsidRPr="001D0292">
          <w:rPr>
            <w:rFonts w:asciiTheme="minorEastAsia" w:eastAsiaTheme="minorEastAsia" w:hAnsiTheme="minorEastAsia" w:hint="eastAsia"/>
            <w:szCs w:val="24"/>
          </w:rPr>
          <w:t>。</w:t>
        </w:r>
        <w:r w:rsidR="00FB5202" w:rsidRPr="001D0292">
          <w:rPr>
            <w:rFonts w:asciiTheme="minorEastAsia" w:eastAsiaTheme="minorEastAsia" w:hAnsiTheme="minorEastAsia"/>
            <w:szCs w:val="24"/>
          </w:rPr>
          <w:t>然后</w:t>
        </w:r>
        <w:r w:rsidR="00FB5202" w:rsidRPr="001D0292">
          <w:rPr>
            <w:rFonts w:asciiTheme="minorEastAsia" w:eastAsiaTheme="minorEastAsia" w:hAnsiTheme="minorEastAsia" w:hint="eastAsia"/>
            <w:szCs w:val="24"/>
          </w:rPr>
          <w:t>把</w:t>
        </w:r>
      </w:ins>
      <w:ins w:id="145" w:author="Liu,Lei(GIS)" w:date="2017-03-03T16:55:00Z">
        <w:r w:rsidR="003E3ECC" w:rsidRPr="001D0292">
          <w:rPr>
            <w:rFonts w:asciiTheme="minorEastAsia" w:eastAsiaTheme="minorEastAsia" w:hAnsiTheme="minorEastAsia" w:hint="eastAsia"/>
            <w:szCs w:val="24"/>
          </w:rPr>
          <w:t>表名称修改和原始相同</w:t>
        </w:r>
      </w:ins>
      <w:ins w:id="146" w:author="Liu,Lei(GIS)" w:date="2017-03-03T15:24:00Z">
        <w:r w:rsidR="0089115C" w:rsidRPr="001D0292">
          <w:rPr>
            <w:rFonts w:asciiTheme="minorEastAsia" w:eastAsiaTheme="minorEastAsia" w:hAnsiTheme="minorEastAsia" w:hint="eastAsia"/>
            <w:szCs w:val="24"/>
          </w:rPr>
          <w:t>，</w:t>
        </w:r>
        <w:r w:rsidR="00FB5202" w:rsidRPr="001D0292">
          <w:rPr>
            <w:rFonts w:asciiTheme="minorEastAsia" w:eastAsiaTheme="minorEastAsia" w:hAnsiTheme="minorEastAsia"/>
            <w:szCs w:val="24"/>
          </w:rPr>
          <w:t>这样</w:t>
        </w:r>
        <w:r w:rsidR="00FB5202" w:rsidRPr="001D0292">
          <w:rPr>
            <w:rFonts w:asciiTheme="minorEastAsia" w:eastAsiaTheme="minorEastAsia" w:hAnsiTheme="minorEastAsia" w:hint="eastAsia"/>
            <w:szCs w:val="24"/>
          </w:rPr>
          <w:t>速度</w:t>
        </w:r>
        <w:r w:rsidR="00FB5202" w:rsidRPr="001D0292">
          <w:rPr>
            <w:rFonts w:asciiTheme="minorEastAsia" w:eastAsiaTheme="minorEastAsia" w:hAnsiTheme="minorEastAsia"/>
            <w:szCs w:val="24"/>
          </w:rPr>
          <w:t>上</w:t>
        </w:r>
        <w:r w:rsidR="00FB5202" w:rsidRPr="001D0292">
          <w:rPr>
            <w:rFonts w:asciiTheme="minorEastAsia" w:eastAsiaTheme="minorEastAsia" w:hAnsiTheme="minorEastAsia" w:hint="eastAsia"/>
            <w:szCs w:val="24"/>
          </w:rPr>
          <w:t>会</w:t>
        </w:r>
        <w:r w:rsidR="00FB5202" w:rsidRPr="001D0292">
          <w:rPr>
            <w:rFonts w:asciiTheme="minorEastAsia" w:eastAsiaTheme="minorEastAsia" w:hAnsiTheme="minorEastAsia"/>
            <w:szCs w:val="24"/>
          </w:rPr>
          <w:t>快很多</w:t>
        </w:r>
      </w:ins>
      <w:ins w:id="147" w:author="Liu,Lei(GIS)" w:date="2017-03-03T16:55:00Z">
        <w:r w:rsidR="00D83918" w:rsidRPr="001D0292">
          <w:rPr>
            <w:rFonts w:asciiTheme="minorEastAsia" w:eastAsiaTheme="minorEastAsia" w:hAnsiTheme="minorEastAsia" w:hint="eastAsia"/>
            <w:szCs w:val="24"/>
          </w:rPr>
          <w:t>，</w:t>
        </w:r>
        <w:r w:rsidR="00D83918" w:rsidRPr="001D0292">
          <w:rPr>
            <w:rFonts w:asciiTheme="minorEastAsia" w:eastAsiaTheme="minorEastAsia" w:hAnsiTheme="minorEastAsia"/>
            <w:szCs w:val="24"/>
          </w:rPr>
          <w:t>是不是</w:t>
        </w:r>
        <w:r w:rsidR="00D83918" w:rsidRPr="001D0292">
          <w:rPr>
            <w:rFonts w:asciiTheme="minorEastAsia" w:eastAsiaTheme="minorEastAsia" w:hAnsiTheme="minorEastAsia" w:hint="eastAsia"/>
            <w:szCs w:val="24"/>
          </w:rPr>
          <w:t>有点智商逆天的感觉呢</w:t>
        </w:r>
      </w:ins>
      <w:ins w:id="148" w:author="Liu,Lei(GIS)" w:date="2017-03-03T16:56:00Z">
        <w:r w:rsidR="00D83918" w:rsidRPr="001D0292">
          <w:rPr>
            <w:rFonts w:asciiTheme="minorEastAsia" w:eastAsiaTheme="minorEastAsia" w:hAnsiTheme="minorEastAsia" w:hint="eastAsia"/>
            <w:szCs w:val="24"/>
          </w:rPr>
          <w:t>，</w:t>
        </w:r>
        <w:r w:rsidR="00D83918" w:rsidRPr="001D0292">
          <w:rPr>
            <w:rFonts w:asciiTheme="minorEastAsia" w:eastAsiaTheme="minorEastAsia" w:hAnsiTheme="minorEastAsia"/>
            <w:noProof/>
            <w:szCs w:val="24"/>
          </w:rPr>
          <w:drawing>
            <wp:inline distT="0" distB="0" distL="0" distR="0" wp14:anchorId="2523099F" wp14:editId="4C34CCE9">
              <wp:extent cx="758825" cy="758825"/>
              <wp:effectExtent l="0" t="0" r="0" b="0"/>
              <wp:docPr id="3" name="图片 3" descr="C:\Users\liulei26\AppData\LocalLow\Baidu\BAIDUP~1\Account\RXRCMS~1\CUSTOM~1\DD0BD5~1\F57A15~1.GI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C:\Users\liulei26\AppData\LocalLow\Baidu\BAIDUP~1\Account\RXRCMS~1\CUSTOM~1\DD0BD5~1\F57A15~1.GIF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58825" cy="758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149" w:author="Liu,Lei(GIS)" w:date="2017-03-03T15:24:00Z">
        <w:r w:rsidR="00FB5202" w:rsidRPr="001D0292">
          <w:rPr>
            <w:rFonts w:asciiTheme="minorEastAsia" w:eastAsiaTheme="minorEastAsia" w:hAnsiTheme="minorEastAsia"/>
            <w:szCs w:val="24"/>
          </w:rPr>
          <w:t>。</w:t>
        </w:r>
      </w:ins>
    </w:p>
    <w:p w:rsidR="004536C6" w:rsidRPr="001D0292" w:rsidRDefault="004536C6" w:rsidP="004536C6">
      <w:pPr>
        <w:rPr>
          <w:ins w:id="150" w:author="Liu,Lei(GIS)" w:date="2017-03-03T16:38:00Z"/>
          <w:rFonts w:asciiTheme="minorEastAsia" w:eastAsiaTheme="minorEastAsia" w:hAnsiTheme="minorEastAsia"/>
          <w:szCs w:val="24"/>
        </w:rPr>
      </w:pPr>
      <w:ins w:id="151" w:author="Liu,Lei(GIS)" w:date="2017-03-03T16:38:00Z">
        <w:r w:rsidRPr="001D0292">
          <w:rPr>
            <w:rFonts w:asciiTheme="minorEastAsia" w:eastAsiaTheme="minorEastAsia" w:hAnsiTheme="minorEastAsia"/>
            <w:szCs w:val="24"/>
          </w:rPr>
          <w:t>var rs = db.student.distinct("id");</w:t>
        </w:r>
      </w:ins>
    </w:p>
    <w:p w:rsidR="004536C6" w:rsidRPr="001D0292" w:rsidRDefault="004536C6" w:rsidP="004536C6">
      <w:pPr>
        <w:rPr>
          <w:ins w:id="152" w:author="Liu,Lei(GIS)" w:date="2017-03-03T16:38:00Z"/>
          <w:rFonts w:asciiTheme="minorEastAsia" w:eastAsiaTheme="minorEastAsia" w:hAnsiTheme="minorEastAsia"/>
          <w:szCs w:val="24"/>
        </w:rPr>
      </w:pPr>
      <w:ins w:id="153" w:author="Liu,Lei(GIS)" w:date="2017-03-03T16:38:00Z">
        <w:r w:rsidRPr="001D0292">
          <w:rPr>
            <w:rFonts w:asciiTheme="minorEastAsia" w:eastAsiaTheme="minorEastAsia" w:hAnsiTheme="minorEastAsia"/>
            <w:szCs w:val="24"/>
          </w:rPr>
          <w:t>for (var item_id in rs) {</w:t>
        </w:r>
      </w:ins>
    </w:p>
    <w:p w:rsidR="004536C6" w:rsidRPr="001D0292" w:rsidRDefault="004536C6" w:rsidP="004536C6">
      <w:pPr>
        <w:rPr>
          <w:ins w:id="154" w:author="Liu,Lei(GIS)" w:date="2017-03-03T16:38:00Z"/>
          <w:rFonts w:asciiTheme="minorEastAsia" w:eastAsiaTheme="minorEastAsia" w:hAnsiTheme="minorEastAsia"/>
          <w:szCs w:val="24"/>
        </w:rPr>
      </w:pPr>
      <w:ins w:id="155" w:author="Liu,Lei(GIS)" w:date="2017-03-03T16:38:00Z">
        <w:r w:rsidRPr="001D0292">
          <w:rPr>
            <w:rFonts w:asciiTheme="minorEastAsia" w:eastAsiaTheme="minorEastAsia" w:hAnsiTheme="minorEastAsia"/>
            <w:szCs w:val="24"/>
          </w:rPr>
          <w:t xml:space="preserve">    //print(typeof(item_id));</w:t>
        </w:r>
      </w:ins>
    </w:p>
    <w:p w:rsidR="004536C6" w:rsidRPr="001D0292" w:rsidRDefault="004536C6" w:rsidP="004536C6">
      <w:pPr>
        <w:rPr>
          <w:ins w:id="156" w:author="Liu,Lei(GIS)" w:date="2017-03-03T16:38:00Z"/>
          <w:rFonts w:asciiTheme="minorEastAsia" w:eastAsiaTheme="minorEastAsia" w:hAnsiTheme="minorEastAsia"/>
          <w:szCs w:val="24"/>
        </w:rPr>
      </w:pPr>
      <w:ins w:id="157" w:author="Liu,Lei(GIS)" w:date="2017-03-03T16:38:00Z">
        <w:r w:rsidRPr="001D0292">
          <w:rPr>
            <w:rFonts w:asciiTheme="minorEastAsia" w:eastAsiaTheme="minorEastAsia" w:hAnsiTheme="minorEastAsia"/>
            <w:szCs w:val="24"/>
          </w:rPr>
          <w:t xml:space="preserve">    var n_id = parseInt(item_id);</w:t>
        </w:r>
      </w:ins>
    </w:p>
    <w:p w:rsidR="004536C6" w:rsidRPr="001D0292" w:rsidRDefault="004536C6" w:rsidP="004536C6">
      <w:pPr>
        <w:rPr>
          <w:ins w:id="158" w:author="Liu,Lei(GIS)" w:date="2017-03-03T16:38:00Z"/>
          <w:rFonts w:asciiTheme="minorEastAsia" w:eastAsiaTheme="minorEastAsia" w:hAnsiTheme="minorEastAsia"/>
          <w:szCs w:val="24"/>
        </w:rPr>
      </w:pPr>
      <w:ins w:id="159" w:author="Liu,Lei(GIS)" w:date="2017-03-03T16:38:00Z">
        <w:r w:rsidRPr="001D0292">
          <w:rPr>
            <w:rFonts w:asciiTheme="minorEastAsia" w:eastAsiaTheme="minorEastAsia" w:hAnsiTheme="minorEastAsia"/>
            <w:szCs w:val="24"/>
          </w:rPr>
          <w:t xml:space="preserve">    var new_item = db.student.findOne({"id":n_id});</w:t>
        </w:r>
      </w:ins>
    </w:p>
    <w:p w:rsidR="004536C6" w:rsidRPr="001D0292" w:rsidRDefault="004536C6" w:rsidP="004536C6">
      <w:pPr>
        <w:rPr>
          <w:ins w:id="160" w:author="Liu,Lei(GIS)" w:date="2017-03-03T16:38:00Z"/>
          <w:rFonts w:asciiTheme="minorEastAsia" w:eastAsiaTheme="minorEastAsia" w:hAnsiTheme="minorEastAsia"/>
          <w:szCs w:val="24"/>
        </w:rPr>
      </w:pPr>
      <w:ins w:id="161" w:author="Liu,Lei(GIS)" w:date="2017-03-03T16:38:00Z">
        <w:r w:rsidRPr="001D0292">
          <w:rPr>
            <w:rFonts w:asciiTheme="minorEastAsia" w:eastAsiaTheme="minorEastAsia" w:hAnsiTheme="minorEastAsia"/>
            <w:szCs w:val="24"/>
          </w:rPr>
          <w:t xml:space="preserve">    db.student_back.insert(new_item);</w:t>
        </w:r>
      </w:ins>
    </w:p>
    <w:p w:rsidR="00451704" w:rsidRPr="001D0292" w:rsidRDefault="004536C6" w:rsidP="004536C6">
      <w:pPr>
        <w:rPr>
          <w:ins w:id="162" w:author="Liu,Lei(GIS)" w:date="2017-03-03T16:56:00Z"/>
          <w:rFonts w:asciiTheme="minorEastAsia" w:eastAsiaTheme="minorEastAsia" w:hAnsiTheme="minorEastAsia"/>
          <w:szCs w:val="24"/>
        </w:rPr>
      </w:pPr>
      <w:ins w:id="163" w:author="Liu,Lei(GIS)" w:date="2017-03-03T16:38:00Z">
        <w:r w:rsidRPr="001D0292">
          <w:rPr>
            <w:rFonts w:asciiTheme="minorEastAsia" w:eastAsiaTheme="minorEastAsia" w:hAnsiTheme="minorEastAsia"/>
            <w:szCs w:val="24"/>
          </w:rPr>
          <w:t>}</w:t>
        </w:r>
      </w:ins>
    </w:p>
    <w:p w:rsidR="00466FCE" w:rsidRPr="001D0292" w:rsidRDefault="00466FCE" w:rsidP="004536C6">
      <w:pPr>
        <w:rPr>
          <w:ins w:id="164" w:author="Liu,Lei(GIS)" w:date="2017-03-03T16:56:00Z"/>
          <w:rFonts w:asciiTheme="minorEastAsia" w:eastAsiaTheme="minorEastAsia" w:hAnsiTheme="minorEastAsia"/>
          <w:szCs w:val="24"/>
        </w:rPr>
      </w:pPr>
      <w:ins w:id="165" w:author="Liu,Lei(GIS)" w:date="2017-03-03T16:56:00Z">
        <w:r w:rsidRPr="001D0292">
          <w:rPr>
            <w:rFonts w:asciiTheme="minorEastAsia" w:eastAsiaTheme="minorEastAsia" w:hAnsiTheme="minorEastAsia"/>
            <w:szCs w:val="24"/>
          </w:rPr>
          <w:t>db.student.drop();</w:t>
        </w:r>
      </w:ins>
    </w:p>
    <w:p w:rsidR="00466FCE" w:rsidRPr="001D0292" w:rsidRDefault="0003074F" w:rsidP="004536C6">
      <w:pPr>
        <w:rPr>
          <w:ins w:id="166" w:author="Liu,Lei(GIS)" w:date="2017-03-03T15:40:00Z"/>
          <w:rFonts w:asciiTheme="minorEastAsia" w:eastAsiaTheme="minorEastAsia" w:hAnsiTheme="minorEastAsia"/>
          <w:szCs w:val="24"/>
        </w:rPr>
      </w:pPr>
      <w:ins w:id="167" w:author="Liu,Lei(GIS)" w:date="2017-03-03T16:57:00Z">
        <w:r w:rsidRPr="001D0292">
          <w:rPr>
            <w:rFonts w:asciiTheme="minorEastAsia" w:eastAsiaTheme="minorEastAsia" w:hAnsiTheme="minorEastAsia"/>
            <w:szCs w:val="24"/>
          </w:rPr>
          <w:t>db.student_back.renameCollection("student");</w:t>
        </w:r>
      </w:ins>
    </w:p>
    <w:p w:rsidR="00451704" w:rsidRPr="001D0292" w:rsidRDefault="00E85AE1" w:rsidP="00792794">
      <w:pPr>
        <w:rPr>
          <w:rFonts w:asciiTheme="minorEastAsia" w:eastAsiaTheme="minorEastAsia" w:hAnsiTheme="minorEastAsia"/>
          <w:szCs w:val="24"/>
        </w:rPr>
      </w:pPr>
      <w:ins w:id="168" w:author="Liu,Lei(GIS)" w:date="2017-03-03T16:53:00Z">
        <w:r w:rsidRPr="001D0292">
          <w:rPr>
            <w:rFonts w:asciiTheme="minorEastAsia" w:eastAsiaTheme="minorEastAsia" w:hAnsiTheme="minorEastAsia"/>
            <w:noProof/>
            <w:szCs w:val="24"/>
          </w:rPr>
          <w:drawing>
            <wp:inline distT="0" distB="0" distL="0" distR="0" wp14:anchorId="20A5F0AC" wp14:editId="190EAAC9">
              <wp:extent cx="758825" cy="758825"/>
              <wp:effectExtent l="0" t="0" r="0" b="0"/>
              <wp:docPr id="1" name="图片 1" descr="C:\Users\liulei26\AppData\LocalLow\Baidu\BAIDUP~1\Account\RXRCMS~1\CUSTOM~1\88D05D~1\4168EB~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liulei26\AppData\LocalLow\Baidu\BAIDUP~1\Account\RXRCMS~1\CUSTOM~1\88D05D~1\4168EB~1.PNG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58825" cy="758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D0292">
          <w:rPr>
            <w:rFonts w:asciiTheme="minorEastAsia" w:eastAsiaTheme="minorEastAsia" w:hAnsiTheme="minorEastAsia" w:hint="eastAsia"/>
            <w:szCs w:val="24"/>
          </w:rPr>
          <w:t>：</w:t>
        </w:r>
        <w:r w:rsidR="008D54E6" w:rsidRPr="001D0292">
          <w:rPr>
            <w:rFonts w:asciiTheme="minorEastAsia" w:eastAsiaTheme="minorEastAsia" w:hAnsiTheme="minorEastAsia" w:hint="eastAsia"/>
            <w:szCs w:val="24"/>
          </w:rPr>
          <w:t>在js</w:t>
        </w:r>
      </w:ins>
      <w:ins w:id="169" w:author="Liu,Lei(GIS)" w:date="2017-03-03T16:54:00Z">
        <w:r w:rsidR="008D54E6" w:rsidRPr="001D0292">
          <w:rPr>
            <w:rFonts w:asciiTheme="minorEastAsia" w:eastAsiaTheme="minorEastAsia" w:hAnsiTheme="minorEastAsia" w:hint="eastAsia"/>
            <w:szCs w:val="24"/>
          </w:rPr>
          <w:t>模式使用mongodb的命令时，值的判断一定要注意类型。</w:t>
        </w:r>
      </w:ins>
    </w:p>
    <w:p w:rsidR="002431CA" w:rsidRPr="001D0292" w:rsidRDefault="002431CA" w:rsidP="00CA2A72">
      <w:pPr>
        <w:pStyle w:val="1"/>
        <w:numPr>
          <w:ilvl w:val="0"/>
          <w:numId w:val="2"/>
        </w:numPr>
        <w:rPr>
          <w:rFonts w:asciiTheme="minorEastAsia" w:eastAsiaTheme="minorEastAsia" w:hAnsiTheme="minorEastAsia"/>
          <w:sz w:val="24"/>
          <w:szCs w:val="24"/>
        </w:rPr>
      </w:pPr>
      <w:bookmarkStart w:id="170" w:name="_Toc476312460"/>
      <w:r w:rsidRPr="001D0292">
        <w:rPr>
          <w:rFonts w:asciiTheme="minorEastAsia" w:eastAsiaTheme="minorEastAsia" w:hAnsiTheme="minorEastAsia" w:hint="eastAsia"/>
          <w:sz w:val="24"/>
          <w:szCs w:val="24"/>
        </w:rPr>
        <w:t>参考资料</w:t>
      </w:r>
      <w:bookmarkEnd w:id="170"/>
    </w:p>
    <w:p w:rsidR="00012654" w:rsidRPr="001D0292" w:rsidRDefault="00012654" w:rsidP="003B1D22">
      <w:pPr>
        <w:pStyle w:val="a6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/>
          <w:szCs w:val="24"/>
        </w:rPr>
        <w:t>http://www.cnblogs.com/Joe-T/p/4264910.html</w:t>
      </w:r>
    </w:p>
    <w:p w:rsidR="004D62FB" w:rsidRPr="001D0292" w:rsidRDefault="00FC22FB" w:rsidP="003B1D22">
      <w:pPr>
        <w:pStyle w:val="a6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/>
          <w:szCs w:val="24"/>
        </w:rPr>
        <w:t>https://docs.mongodb.com/v2.6/reference/command/group/</w:t>
      </w:r>
    </w:p>
    <w:p w:rsidR="004D62FB" w:rsidRPr="001D0292" w:rsidRDefault="00DF0070" w:rsidP="003B1D22">
      <w:pPr>
        <w:pStyle w:val="a6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szCs w:val="24"/>
        </w:rPr>
      </w:pPr>
      <w:r w:rsidRPr="001D0292">
        <w:rPr>
          <w:rFonts w:asciiTheme="minorEastAsia" w:eastAsiaTheme="minorEastAsia" w:hAnsiTheme="minorEastAsia"/>
          <w:szCs w:val="24"/>
        </w:rPr>
        <w:t>https://docs.mongodb.com/v2.6/reference/command/nav-aggregation/</w:t>
      </w:r>
    </w:p>
    <w:sectPr w:rsidR="004D62FB" w:rsidRPr="001D0292" w:rsidSect="00E64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F62" w:rsidRDefault="00B92F62" w:rsidP="00E5401E">
      <w:r>
        <w:separator/>
      </w:r>
    </w:p>
  </w:endnote>
  <w:endnote w:type="continuationSeparator" w:id="0">
    <w:p w:rsidR="00B92F62" w:rsidRDefault="00B92F62" w:rsidP="00E54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F62" w:rsidRDefault="00B92F62" w:rsidP="00E5401E">
      <w:r>
        <w:separator/>
      </w:r>
    </w:p>
  </w:footnote>
  <w:footnote w:type="continuationSeparator" w:id="0">
    <w:p w:rsidR="00B92F62" w:rsidRDefault="00B92F62" w:rsidP="00E540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1E006F"/>
    <w:multiLevelType w:val="hybridMultilevel"/>
    <w:tmpl w:val="96D84978"/>
    <w:lvl w:ilvl="0" w:tplc="5E9886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AF0688"/>
    <w:multiLevelType w:val="hybridMultilevel"/>
    <w:tmpl w:val="7870C4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B663BC"/>
    <w:multiLevelType w:val="hybridMultilevel"/>
    <w:tmpl w:val="CB10E472"/>
    <w:lvl w:ilvl="0" w:tplc="E7CAF56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u,Lei(GIS)">
    <w15:presenceInfo w15:providerId="AD" w15:userId="S-1-5-21-3689171631-189274284-2341753515-3055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bbdfbb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5401E"/>
    <w:rsid w:val="00006488"/>
    <w:rsid w:val="0001226D"/>
    <w:rsid w:val="00012654"/>
    <w:rsid w:val="00015C68"/>
    <w:rsid w:val="00020296"/>
    <w:rsid w:val="0002053F"/>
    <w:rsid w:val="000225BC"/>
    <w:rsid w:val="0003074F"/>
    <w:rsid w:val="00032645"/>
    <w:rsid w:val="000435CD"/>
    <w:rsid w:val="00060A32"/>
    <w:rsid w:val="00066431"/>
    <w:rsid w:val="000764C0"/>
    <w:rsid w:val="0007670E"/>
    <w:rsid w:val="00080322"/>
    <w:rsid w:val="000A10C8"/>
    <w:rsid w:val="000A5655"/>
    <w:rsid w:val="000B22AD"/>
    <w:rsid w:val="000B61B5"/>
    <w:rsid w:val="000C1CBF"/>
    <w:rsid w:val="000D0867"/>
    <w:rsid w:val="000D0876"/>
    <w:rsid w:val="000D0D04"/>
    <w:rsid w:val="000D2781"/>
    <w:rsid w:val="000E6C1A"/>
    <w:rsid w:val="000F2947"/>
    <w:rsid w:val="000F6C09"/>
    <w:rsid w:val="00114118"/>
    <w:rsid w:val="00144A86"/>
    <w:rsid w:val="00167EC1"/>
    <w:rsid w:val="00187366"/>
    <w:rsid w:val="00192685"/>
    <w:rsid w:val="00192F08"/>
    <w:rsid w:val="00193CE8"/>
    <w:rsid w:val="001A1499"/>
    <w:rsid w:val="001B2863"/>
    <w:rsid w:val="001B39BF"/>
    <w:rsid w:val="001B4519"/>
    <w:rsid w:val="001D0292"/>
    <w:rsid w:val="001D0C81"/>
    <w:rsid w:val="001D3556"/>
    <w:rsid w:val="001E0E7A"/>
    <w:rsid w:val="001E5470"/>
    <w:rsid w:val="001E5947"/>
    <w:rsid w:val="001F3059"/>
    <w:rsid w:val="00202CC3"/>
    <w:rsid w:val="00210EE1"/>
    <w:rsid w:val="002135AA"/>
    <w:rsid w:val="0022482A"/>
    <w:rsid w:val="00230CC4"/>
    <w:rsid w:val="0023548F"/>
    <w:rsid w:val="002408C8"/>
    <w:rsid w:val="002431CA"/>
    <w:rsid w:val="00252442"/>
    <w:rsid w:val="002547B4"/>
    <w:rsid w:val="002675BE"/>
    <w:rsid w:val="002700A8"/>
    <w:rsid w:val="00282B09"/>
    <w:rsid w:val="00291D26"/>
    <w:rsid w:val="00292393"/>
    <w:rsid w:val="002A2295"/>
    <w:rsid w:val="002B4E8E"/>
    <w:rsid w:val="002C701F"/>
    <w:rsid w:val="002D17FD"/>
    <w:rsid w:val="002E1326"/>
    <w:rsid w:val="002E241A"/>
    <w:rsid w:val="002E48FC"/>
    <w:rsid w:val="002E51FE"/>
    <w:rsid w:val="002E6F33"/>
    <w:rsid w:val="002F08BB"/>
    <w:rsid w:val="002F336F"/>
    <w:rsid w:val="0030487C"/>
    <w:rsid w:val="00304F6D"/>
    <w:rsid w:val="00311F65"/>
    <w:rsid w:val="003149D1"/>
    <w:rsid w:val="00321FDC"/>
    <w:rsid w:val="00342601"/>
    <w:rsid w:val="00356A9C"/>
    <w:rsid w:val="003608B5"/>
    <w:rsid w:val="0036212E"/>
    <w:rsid w:val="00375CA2"/>
    <w:rsid w:val="0037642B"/>
    <w:rsid w:val="003852A8"/>
    <w:rsid w:val="00393918"/>
    <w:rsid w:val="003957D8"/>
    <w:rsid w:val="003B1D22"/>
    <w:rsid w:val="003B2AA9"/>
    <w:rsid w:val="003D2257"/>
    <w:rsid w:val="003D73EA"/>
    <w:rsid w:val="003E3ECC"/>
    <w:rsid w:val="003E4A28"/>
    <w:rsid w:val="003F5749"/>
    <w:rsid w:val="00405AD6"/>
    <w:rsid w:val="00407BEC"/>
    <w:rsid w:val="00417EDE"/>
    <w:rsid w:val="00421EAC"/>
    <w:rsid w:val="00424346"/>
    <w:rsid w:val="00430327"/>
    <w:rsid w:val="004310D6"/>
    <w:rsid w:val="00451704"/>
    <w:rsid w:val="00451B55"/>
    <w:rsid w:val="004536C6"/>
    <w:rsid w:val="004615A2"/>
    <w:rsid w:val="004645F9"/>
    <w:rsid w:val="004647EE"/>
    <w:rsid w:val="00466FCE"/>
    <w:rsid w:val="0047275E"/>
    <w:rsid w:val="004741D8"/>
    <w:rsid w:val="0047479C"/>
    <w:rsid w:val="004779C6"/>
    <w:rsid w:val="00490AC0"/>
    <w:rsid w:val="00493922"/>
    <w:rsid w:val="004A63B3"/>
    <w:rsid w:val="004C18BE"/>
    <w:rsid w:val="004D62FB"/>
    <w:rsid w:val="00501C40"/>
    <w:rsid w:val="00507E88"/>
    <w:rsid w:val="00516633"/>
    <w:rsid w:val="00532D2A"/>
    <w:rsid w:val="00535420"/>
    <w:rsid w:val="0053688C"/>
    <w:rsid w:val="00547D29"/>
    <w:rsid w:val="0055677B"/>
    <w:rsid w:val="00563831"/>
    <w:rsid w:val="005827B6"/>
    <w:rsid w:val="00584B3B"/>
    <w:rsid w:val="00593616"/>
    <w:rsid w:val="00597EA4"/>
    <w:rsid w:val="005A0A69"/>
    <w:rsid w:val="005A5788"/>
    <w:rsid w:val="005B688A"/>
    <w:rsid w:val="005C086F"/>
    <w:rsid w:val="005E4732"/>
    <w:rsid w:val="005F2BB7"/>
    <w:rsid w:val="005F40F8"/>
    <w:rsid w:val="005F4ECC"/>
    <w:rsid w:val="005F6F35"/>
    <w:rsid w:val="00612327"/>
    <w:rsid w:val="006214F5"/>
    <w:rsid w:val="006372EF"/>
    <w:rsid w:val="00637855"/>
    <w:rsid w:val="00637EBC"/>
    <w:rsid w:val="006423C9"/>
    <w:rsid w:val="00642CC2"/>
    <w:rsid w:val="0064368F"/>
    <w:rsid w:val="006464DF"/>
    <w:rsid w:val="006467D6"/>
    <w:rsid w:val="006516AA"/>
    <w:rsid w:val="006562FE"/>
    <w:rsid w:val="00663A56"/>
    <w:rsid w:val="0067252F"/>
    <w:rsid w:val="00673FDB"/>
    <w:rsid w:val="006763FA"/>
    <w:rsid w:val="00685A78"/>
    <w:rsid w:val="00686687"/>
    <w:rsid w:val="00692B3D"/>
    <w:rsid w:val="006A0163"/>
    <w:rsid w:val="006A4A69"/>
    <w:rsid w:val="006A7939"/>
    <w:rsid w:val="006B0B81"/>
    <w:rsid w:val="006B4D42"/>
    <w:rsid w:val="006C0C49"/>
    <w:rsid w:val="006D55FF"/>
    <w:rsid w:val="006D6CDD"/>
    <w:rsid w:val="006E2387"/>
    <w:rsid w:val="006E37A9"/>
    <w:rsid w:val="006F601E"/>
    <w:rsid w:val="00706D9A"/>
    <w:rsid w:val="00711F16"/>
    <w:rsid w:val="00716EBC"/>
    <w:rsid w:val="00717CE3"/>
    <w:rsid w:val="007254A4"/>
    <w:rsid w:val="00732279"/>
    <w:rsid w:val="007433C7"/>
    <w:rsid w:val="00750CF3"/>
    <w:rsid w:val="00752EF1"/>
    <w:rsid w:val="00765A25"/>
    <w:rsid w:val="00766138"/>
    <w:rsid w:val="00772DA0"/>
    <w:rsid w:val="0077610C"/>
    <w:rsid w:val="00776E04"/>
    <w:rsid w:val="00777E0D"/>
    <w:rsid w:val="00780CD4"/>
    <w:rsid w:val="00781D5F"/>
    <w:rsid w:val="00782C9E"/>
    <w:rsid w:val="00784FCA"/>
    <w:rsid w:val="00792794"/>
    <w:rsid w:val="00793612"/>
    <w:rsid w:val="007B08EB"/>
    <w:rsid w:val="007F0F9B"/>
    <w:rsid w:val="007F592D"/>
    <w:rsid w:val="007F5AC6"/>
    <w:rsid w:val="0081503C"/>
    <w:rsid w:val="00817053"/>
    <w:rsid w:val="00817F61"/>
    <w:rsid w:val="00820A56"/>
    <w:rsid w:val="008241C8"/>
    <w:rsid w:val="00825803"/>
    <w:rsid w:val="00827D95"/>
    <w:rsid w:val="008321A5"/>
    <w:rsid w:val="00836FA5"/>
    <w:rsid w:val="00840A8B"/>
    <w:rsid w:val="00841FBC"/>
    <w:rsid w:val="00842D32"/>
    <w:rsid w:val="0085171F"/>
    <w:rsid w:val="00863D51"/>
    <w:rsid w:val="00863DEA"/>
    <w:rsid w:val="0087078A"/>
    <w:rsid w:val="0088300E"/>
    <w:rsid w:val="00883034"/>
    <w:rsid w:val="0089115C"/>
    <w:rsid w:val="008933FB"/>
    <w:rsid w:val="008A0375"/>
    <w:rsid w:val="008A4F5A"/>
    <w:rsid w:val="008B3809"/>
    <w:rsid w:val="008B5139"/>
    <w:rsid w:val="008B61C9"/>
    <w:rsid w:val="008C30A2"/>
    <w:rsid w:val="008C5C13"/>
    <w:rsid w:val="008D45C3"/>
    <w:rsid w:val="008D54E6"/>
    <w:rsid w:val="008D7628"/>
    <w:rsid w:val="008F0531"/>
    <w:rsid w:val="008F5AE9"/>
    <w:rsid w:val="00911967"/>
    <w:rsid w:val="00920184"/>
    <w:rsid w:val="00923036"/>
    <w:rsid w:val="00942071"/>
    <w:rsid w:val="009513D1"/>
    <w:rsid w:val="00960FA0"/>
    <w:rsid w:val="00961C92"/>
    <w:rsid w:val="00980B11"/>
    <w:rsid w:val="00983508"/>
    <w:rsid w:val="00997390"/>
    <w:rsid w:val="009A6A16"/>
    <w:rsid w:val="009B08F3"/>
    <w:rsid w:val="009B79D6"/>
    <w:rsid w:val="009D6F85"/>
    <w:rsid w:val="009E0BFA"/>
    <w:rsid w:val="009E4A4F"/>
    <w:rsid w:val="009E6D37"/>
    <w:rsid w:val="009F493F"/>
    <w:rsid w:val="009F50B7"/>
    <w:rsid w:val="00A00906"/>
    <w:rsid w:val="00A00CD1"/>
    <w:rsid w:val="00A11B5C"/>
    <w:rsid w:val="00A17F6C"/>
    <w:rsid w:val="00A31652"/>
    <w:rsid w:val="00A3274F"/>
    <w:rsid w:val="00A36CCE"/>
    <w:rsid w:val="00A437F6"/>
    <w:rsid w:val="00A47902"/>
    <w:rsid w:val="00A517F6"/>
    <w:rsid w:val="00A52749"/>
    <w:rsid w:val="00A52950"/>
    <w:rsid w:val="00A546A3"/>
    <w:rsid w:val="00A60151"/>
    <w:rsid w:val="00A75B3A"/>
    <w:rsid w:val="00A91883"/>
    <w:rsid w:val="00AC169F"/>
    <w:rsid w:val="00AC3CB3"/>
    <w:rsid w:val="00AD0996"/>
    <w:rsid w:val="00AD2C39"/>
    <w:rsid w:val="00B05B84"/>
    <w:rsid w:val="00B066C6"/>
    <w:rsid w:val="00B06CE8"/>
    <w:rsid w:val="00B12D12"/>
    <w:rsid w:val="00B13ECB"/>
    <w:rsid w:val="00B146BF"/>
    <w:rsid w:val="00B2466F"/>
    <w:rsid w:val="00B26029"/>
    <w:rsid w:val="00B33A20"/>
    <w:rsid w:val="00B40B2C"/>
    <w:rsid w:val="00B43634"/>
    <w:rsid w:val="00B654C4"/>
    <w:rsid w:val="00B67BEF"/>
    <w:rsid w:val="00B7103A"/>
    <w:rsid w:val="00B72560"/>
    <w:rsid w:val="00B72D67"/>
    <w:rsid w:val="00B737BC"/>
    <w:rsid w:val="00B854EB"/>
    <w:rsid w:val="00B92F62"/>
    <w:rsid w:val="00B93FCA"/>
    <w:rsid w:val="00BA286D"/>
    <w:rsid w:val="00BC63A2"/>
    <w:rsid w:val="00BC6E94"/>
    <w:rsid w:val="00BD28BB"/>
    <w:rsid w:val="00BD58A7"/>
    <w:rsid w:val="00BE072D"/>
    <w:rsid w:val="00BE51B1"/>
    <w:rsid w:val="00C0278C"/>
    <w:rsid w:val="00C06FB9"/>
    <w:rsid w:val="00C12ADC"/>
    <w:rsid w:val="00C16E4C"/>
    <w:rsid w:val="00C22240"/>
    <w:rsid w:val="00C2364A"/>
    <w:rsid w:val="00C25F55"/>
    <w:rsid w:val="00C408D9"/>
    <w:rsid w:val="00C43CC2"/>
    <w:rsid w:val="00C43F10"/>
    <w:rsid w:val="00C455C8"/>
    <w:rsid w:val="00C45A5C"/>
    <w:rsid w:val="00C733CD"/>
    <w:rsid w:val="00C744C0"/>
    <w:rsid w:val="00C84576"/>
    <w:rsid w:val="00C956E3"/>
    <w:rsid w:val="00CA2A72"/>
    <w:rsid w:val="00CA641E"/>
    <w:rsid w:val="00CA6865"/>
    <w:rsid w:val="00CB5502"/>
    <w:rsid w:val="00CC48B1"/>
    <w:rsid w:val="00CF390D"/>
    <w:rsid w:val="00CF4D22"/>
    <w:rsid w:val="00D14A75"/>
    <w:rsid w:val="00D150C6"/>
    <w:rsid w:val="00D1759B"/>
    <w:rsid w:val="00D30BF2"/>
    <w:rsid w:val="00D44117"/>
    <w:rsid w:val="00D45D1E"/>
    <w:rsid w:val="00D51DD8"/>
    <w:rsid w:val="00D6157A"/>
    <w:rsid w:val="00D65357"/>
    <w:rsid w:val="00D82D76"/>
    <w:rsid w:val="00D83918"/>
    <w:rsid w:val="00D869C6"/>
    <w:rsid w:val="00D932C8"/>
    <w:rsid w:val="00DB1548"/>
    <w:rsid w:val="00DB6015"/>
    <w:rsid w:val="00DC4544"/>
    <w:rsid w:val="00DD670D"/>
    <w:rsid w:val="00DE080B"/>
    <w:rsid w:val="00DF0070"/>
    <w:rsid w:val="00DF631D"/>
    <w:rsid w:val="00E16AE9"/>
    <w:rsid w:val="00E5401E"/>
    <w:rsid w:val="00E5589B"/>
    <w:rsid w:val="00E64551"/>
    <w:rsid w:val="00E67D51"/>
    <w:rsid w:val="00E8475B"/>
    <w:rsid w:val="00E85AE1"/>
    <w:rsid w:val="00E869ED"/>
    <w:rsid w:val="00E86DCD"/>
    <w:rsid w:val="00E90DEC"/>
    <w:rsid w:val="00E91CE1"/>
    <w:rsid w:val="00E959B6"/>
    <w:rsid w:val="00EA4FCF"/>
    <w:rsid w:val="00EB1CDF"/>
    <w:rsid w:val="00EB4138"/>
    <w:rsid w:val="00EB4422"/>
    <w:rsid w:val="00EB5F4E"/>
    <w:rsid w:val="00EC677A"/>
    <w:rsid w:val="00ED33BD"/>
    <w:rsid w:val="00EE17C2"/>
    <w:rsid w:val="00F00AC9"/>
    <w:rsid w:val="00F05C06"/>
    <w:rsid w:val="00F07AEA"/>
    <w:rsid w:val="00F104AF"/>
    <w:rsid w:val="00F13D98"/>
    <w:rsid w:val="00F210DF"/>
    <w:rsid w:val="00F35842"/>
    <w:rsid w:val="00F36EFE"/>
    <w:rsid w:val="00F37090"/>
    <w:rsid w:val="00F3714C"/>
    <w:rsid w:val="00F41050"/>
    <w:rsid w:val="00F43A13"/>
    <w:rsid w:val="00F4746A"/>
    <w:rsid w:val="00F5133D"/>
    <w:rsid w:val="00F6674A"/>
    <w:rsid w:val="00F76BB1"/>
    <w:rsid w:val="00F77482"/>
    <w:rsid w:val="00F804B6"/>
    <w:rsid w:val="00F834BD"/>
    <w:rsid w:val="00F8632B"/>
    <w:rsid w:val="00F86C3B"/>
    <w:rsid w:val="00F90CE1"/>
    <w:rsid w:val="00F913CA"/>
    <w:rsid w:val="00FA3A24"/>
    <w:rsid w:val="00FA5DEA"/>
    <w:rsid w:val="00FB1D6C"/>
    <w:rsid w:val="00FB37F3"/>
    <w:rsid w:val="00FB5202"/>
    <w:rsid w:val="00FB77A3"/>
    <w:rsid w:val="00FC22FB"/>
    <w:rsid w:val="00FD0327"/>
    <w:rsid w:val="00FD57D5"/>
    <w:rsid w:val="00FE5A84"/>
    <w:rsid w:val="00FF042A"/>
    <w:rsid w:val="00FF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bdfbb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5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2A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2A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A2A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40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40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40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401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0278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0278C"/>
    <w:rPr>
      <w:sz w:val="18"/>
      <w:szCs w:val="18"/>
    </w:rPr>
  </w:style>
  <w:style w:type="paragraph" w:styleId="a6">
    <w:name w:val="List Paragraph"/>
    <w:basedOn w:val="a"/>
    <w:uiPriority w:val="34"/>
    <w:qFormat/>
    <w:rsid w:val="002431C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210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10DF"/>
    <w:rPr>
      <w:rFonts w:ascii="宋体" w:hAnsi="宋体" w:cs="宋体"/>
      <w:kern w:val="0"/>
      <w:szCs w:val="24"/>
    </w:rPr>
  </w:style>
  <w:style w:type="character" w:customStyle="1" w:styleId="kd">
    <w:name w:val="kd"/>
    <w:basedOn w:val="a0"/>
    <w:rsid w:val="001E5470"/>
  </w:style>
  <w:style w:type="character" w:customStyle="1" w:styleId="p">
    <w:name w:val="p"/>
    <w:basedOn w:val="a0"/>
    <w:rsid w:val="001E5470"/>
  </w:style>
  <w:style w:type="character" w:customStyle="1" w:styleId="nx">
    <w:name w:val="nx"/>
    <w:basedOn w:val="a0"/>
    <w:rsid w:val="001E5470"/>
  </w:style>
  <w:style w:type="character" w:customStyle="1" w:styleId="o">
    <w:name w:val="o"/>
    <w:basedOn w:val="a0"/>
    <w:rsid w:val="00752EF1"/>
  </w:style>
  <w:style w:type="character" w:customStyle="1" w:styleId="s2">
    <w:name w:val="s2"/>
    <w:basedOn w:val="a0"/>
    <w:rsid w:val="00752EF1"/>
  </w:style>
  <w:style w:type="character" w:customStyle="1" w:styleId="kr">
    <w:name w:val="kr"/>
    <w:basedOn w:val="a0"/>
    <w:rsid w:val="00752EF1"/>
  </w:style>
  <w:style w:type="character" w:customStyle="1" w:styleId="nb">
    <w:name w:val="nb"/>
    <w:basedOn w:val="a0"/>
    <w:rsid w:val="00752EF1"/>
  </w:style>
  <w:style w:type="character" w:customStyle="1" w:styleId="1Char">
    <w:name w:val="标题 1 Char"/>
    <w:basedOn w:val="a0"/>
    <w:link w:val="1"/>
    <w:uiPriority w:val="9"/>
    <w:rsid w:val="00CA2A7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A2A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A2A72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63A56"/>
  </w:style>
  <w:style w:type="paragraph" w:styleId="20">
    <w:name w:val="toc 2"/>
    <w:basedOn w:val="a"/>
    <w:next w:val="a"/>
    <w:autoRedefine/>
    <w:uiPriority w:val="39"/>
    <w:unhideWhenUsed/>
    <w:rsid w:val="00663A5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63A56"/>
    <w:pPr>
      <w:ind w:leftChars="400" w:left="840"/>
    </w:pPr>
  </w:style>
  <w:style w:type="character" w:styleId="a7">
    <w:name w:val="Hyperlink"/>
    <w:basedOn w:val="a0"/>
    <w:uiPriority w:val="99"/>
    <w:unhideWhenUsed/>
    <w:rsid w:val="00663A56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D869C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4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982C97-57C8-43EF-8EF7-4ADE5FD84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1745</TotalTime>
  <Pages>10</Pages>
  <Words>1527</Words>
  <Characters>8710</Characters>
  <Application>Microsoft Office Word</Application>
  <DocSecurity>0</DocSecurity>
  <Lines>72</Lines>
  <Paragraphs>20</Paragraphs>
  <ScaleCrop>false</ScaleCrop>
  <Company/>
  <LinksUpToDate>false</LinksUpToDate>
  <CharactersWithSpaces>10217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</dc:creator>
  <cp:keywords/>
  <dc:description/>
  <cp:lastModifiedBy>lt</cp:lastModifiedBy>
  <cp:revision>417</cp:revision>
  <dcterms:created xsi:type="dcterms:W3CDTF">2015-08-12T01:37:00Z</dcterms:created>
  <dcterms:modified xsi:type="dcterms:W3CDTF">2020-02-10T08:00:00Z</dcterms:modified>
</cp:coreProperties>
</file>